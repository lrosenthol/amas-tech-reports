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B653A" w14:textId="77777777" w:rsidR="00184BEA" w:rsidRDefault="00000000">
      <w:pPr>
        <w:pStyle w:val="Title"/>
      </w:pPr>
      <w:r>
        <w:rPr>
          <w:spacing w:val="-14"/>
        </w:rPr>
        <w:t>Technical</w:t>
      </w:r>
      <w:r>
        <w:rPr>
          <w:spacing w:val="-39"/>
        </w:rPr>
        <w:t xml:space="preserve"> </w:t>
      </w:r>
      <w:r>
        <w:rPr>
          <w:spacing w:val="-14"/>
        </w:rPr>
        <w:t>Report</w:t>
      </w:r>
      <w:r>
        <w:rPr>
          <w:spacing w:val="-39"/>
        </w:rPr>
        <w:t xml:space="preserve"> </w:t>
      </w:r>
      <w:r>
        <w:rPr>
          <w:spacing w:val="-14"/>
        </w:rPr>
        <w:t>on</w:t>
      </w:r>
      <w:r>
        <w:rPr>
          <w:spacing w:val="-39"/>
        </w:rPr>
        <w:t xml:space="preserve"> </w:t>
      </w:r>
      <w:r>
        <w:rPr>
          <w:spacing w:val="-14"/>
        </w:rPr>
        <w:t>AI</w:t>
      </w:r>
      <w:r>
        <w:rPr>
          <w:spacing w:val="-39"/>
        </w:rPr>
        <w:t xml:space="preserve"> </w:t>
      </w:r>
      <w:r>
        <w:rPr>
          <w:spacing w:val="-14"/>
        </w:rPr>
        <w:t>and</w:t>
      </w:r>
      <w:r>
        <w:rPr>
          <w:spacing w:val="-40"/>
        </w:rPr>
        <w:t xml:space="preserve"> </w:t>
      </w:r>
      <w:r>
        <w:rPr>
          <w:spacing w:val="-14"/>
        </w:rPr>
        <w:t xml:space="preserve">Multimedia </w:t>
      </w:r>
      <w:r>
        <w:rPr>
          <w:spacing w:val="-4"/>
        </w:rPr>
        <w:t>Authenticity</w:t>
      </w:r>
      <w:r>
        <w:rPr>
          <w:spacing w:val="-40"/>
        </w:rPr>
        <w:t xml:space="preserve"> </w:t>
      </w:r>
      <w:r>
        <w:rPr>
          <w:spacing w:val="-4"/>
        </w:rPr>
        <w:t>Standards</w:t>
      </w:r>
    </w:p>
    <w:p w14:paraId="49E75562" w14:textId="77777777" w:rsidR="00184BEA" w:rsidRDefault="00000000">
      <w:pPr>
        <w:spacing w:before="85"/>
        <w:ind w:right="375"/>
        <w:jc w:val="center"/>
        <w:rPr>
          <w:sz w:val="28"/>
        </w:rPr>
      </w:pPr>
      <w:r>
        <w:rPr>
          <w:spacing w:val="11"/>
          <w:sz w:val="28"/>
        </w:rPr>
        <w:t>Mapping</w:t>
      </w:r>
      <w:r>
        <w:rPr>
          <w:spacing w:val="3"/>
          <w:sz w:val="28"/>
        </w:rPr>
        <w:t xml:space="preserve"> </w:t>
      </w:r>
      <w:r>
        <w:rPr>
          <w:spacing w:val="10"/>
          <w:sz w:val="28"/>
        </w:rPr>
        <w:t>the</w:t>
      </w:r>
      <w:r>
        <w:rPr>
          <w:spacing w:val="3"/>
          <w:sz w:val="28"/>
        </w:rPr>
        <w:t xml:space="preserve"> </w:t>
      </w:r>
      <w:proofErr w:type="spellStart"/>
      <w:r>
        <w:rPr>
          <w:spacing w:val="11"/>
          <w:sz w:val="28"/>
        </w:rPr>
        <w:t>standardisation</w:t>
      </w:r>
      <w:proofErr w:type="spellEnd"/>
      <w:r>
        <w:rPr>
          <w:spacing w:val="3"/>
          <w:sz w:val="28"/>
        </w:rPr>
        <w:t xml:space="preserve"> </w:t>
      </w:r>
      <w:r>
        <w:rPr>
          <w:spacing w:val="9"/>
          <w:sz w:val="28"/>
        </w:rPr>
        <w:t>landscape</w:t>
      </w:r>
    </w:p>
    <w:p w14:paraId="4AC37F58" w14:textId="77777777" w:rsidR="00184BEA" w:rsidRDefault="00000000">
      <w:pPr>
        <w:pStyle w:val="BodyText"/>
        <w:spacing w:before="80"/>
        <w:ind w:left="17" w:right="375"/>
        <w:jc w:val="center"/>
      </w:pPr>
      <w:r>
        <w:rPr>
          <w:w w:val="105"/>
        </w:rPr>
        <w:t>2025-05-</w:t>
      </w:r>
      <w:r>
        <w:rPr>
          <w:spacing w:val="-5"/>
          <w:w w:val="105"/>
        </w:rPr>
        <w:t>07</w:t>
      </w:r>
    </w:p>
    <w:p w14:paraId="48F93EA4" w14:textId="77777777" w:rsidR="00184BEA" w:rsidRDefault="00184BEA">
      <w:pPr>
        <w:pStyle w:val="BodyText"/>
        <w:jc w:val="center"/>
        <w:sectPr w:rsidR="00184BEA">
          <w:footerReference w:type="default" r:id="rId7"/>
          <w:type w:val="continuous"/>
          <w:pgSz w:w="12240" w:h="15840"/>
          <w:pgMar w:top="1360" w:right="1080" w:bottom="1432" w:left="1440" w:header="0" w:footer="813" w:gutter="0"/>
          <w:pgNumType w:start="1"/>
          <w:cols w:space="720"/>
        </w:sectPr>
      </w:pPr>
    </w:p>
    <w:sdt>
      <w:sdtPr>
        <w:rPr>
          <w:sz w:val="22"/>
          <w:szCs w:val="22"/>
        </w:rPr>
        <w:id w:val="1577476225"/>
        <w:docPartObj>
          <w:docPartGallery w:val="Table of Contents"/>
          <w:docPartUnique/>
        </w:docPartObj>
      </w:sdtPr>
      <w:sdtContent>
        <w:p w14:paraId="1CE4F418" w14:textId="77777777" w:rsidR="00184BEA" w:rsidRDefault="00000000">
          <w:pPr>
            <w:pStyle w:val="TOC1"/>
            <w:tabs>
              <w:tab w:val="right" w:leader="dot" w:pos="9349"/>
            </w:tabs>
            <w:spacing w:before="677"/>
            <w:ind w:left="0" w:firstLine="0"/>
          </w:pPr>
          <w:r>
            <w:fldChar w:fldCharType="begin"/>
          </w:r>
          <w:r>
            <w:instrText xml:space="preserve">TOC \o "1-3" \h \z \u </w:instrText>
          </w:r>
          <w:r>
            <w:fldChar w:fldCharType="separate"/>
          </w:r>
          <w:hyperlink w:anchor="_TOC_250044" w:history="1">
            <w:r>
              <w:rPr>
                <w:spacing w:val="2"/>
              </w:rPr>
              <w:t>Executive</w:t>
            </w:r>
            <w:r>
              <w:rPr>
                <w:spacing w:val="34"/>
              </w:rPr>
              <w:t xml:space="preserve"> </w:t>
            </w:r>
            <w:r>
              <w:rPr>
                <w:spacing w:val="-2"/>
              </w:rPr>
              <w:t>Summary</w:t>
            </w:r>
            <w:r>
              <w:rPr>
                <w:rFonts w:ascii="Times New Roman"/>
              </w:rPr>
              <w:tab/>
            </w:r>
            <w:r>
              <w:rPr>
                <w:spacing w:val="-12"/>
              </w:rPr>
              <w:t>2</w:t>
            </w:r>
          </w:hyperlink>
        </w:p>
        <w:p w14:paraId="16750062" w14:textId="77777777" w:rsidR="00184BEA" w:rsidRDefault="00000000">
          <w:pPr>
            <w:pStyle w:val="TOC1"/>
            <w:numPr>
              <w:ilvl w:val="0"/>
              <w:numId w:val="29"/>
            </w:numPr>
            <w:tabs>
              <w:tab w:val="left" w:pos="195"/>
              <w:tab w:val="right" w:leader="dot" w:pos="9349"/>
            </w:tabs>
            <w:spacing w:before="95"/>
            <w:ind w:left="195" w:hanging="195"/>
          </w:pPr>
          <w:hyperlink w:anchor="_TOC_250043" w:history="1">
            <w:r>
              <w:rPr>
                <w:spacing w:val="-2"/>
              </w:rPr>
              <w:t>Introduction</w:t>
            </w:r>
            <w:r>
              <w:rPr>
                <w:rFonts w:ascii="Times New Roman"/>
              </w:rPr>
              <w:tab/>
            </w:r>
            <w:r>
              <w:rPr>
                <w:spacing w:val="-10"/>
              </w:rPr>
              <w:t>3</w:t>
            </w:r>
          </w:hyperlink>
        </w:p>
        <w:p w14:paraId="219C63E7" w14:textId="77777777" w:rsidR="00184BEA" w:rsidRDefault="00000000">
          <w:pPr>
            <w:pStyle w:val="TOC2"/>
            <w:numPr>
              <w:ilvl w:val="1"/>
              <w:numId w:val="29"/>
            </w:numPr>
            <w:tabs>
              <w:tab w:val="left" w:pos="631"/>
              <w:tab w:val="right" w:leader="dot" w:pos="9349"/>
            </w:tabs>
            <w:ind w:left="631" w:hanging="391"/>
          </w:pPr>
          <w:hyperlink w:anchor="_TOC_250042" w:history="1">
            <w:r>
              <w:t>About</w:t>
            </w:r>
            <w:r>
              <w:rPr>
                <w:spacing w:val="6"/>
              </w:rPr>
              <w:t xml:space="preserve"> </w:t>
            </w:r>
            <w:r>
              <w:t>the</w:t>
            </w:r>
            <w:r>
              <w:rPr>
                <w:spacing w:val="6"/>
              </w:rPr>
              <w:t xml:space="preserve"> </w:t>
            </w:r>
            <w:r>
              <w:t>AMAS</w:t>
            </w:r>
            <w:r>
              <w:rPr>
                <w:spacing w:val="7"/>
              </w:rPr>
              <w:t xml:space="preserve"> </w:t>
            </w:r>
            <w:r>
              <w:rPr>
                <w:spacing w:val="-2"/>
              </w:rPr>
              <w:t>initiative</w:t>
            </w:r>
            <w:r>
              <w:rPr>
                <w:rFonts w:ascii="Times New Roman"/>
              </w:rPr>
              <w:tab/>
            </w:r>
            <w:r>
              <w:rPr>
                <w:spacing w:val="-10"/>
              </w:rPr>
              <w:t>3</w:t>
            </w:r>
          </w:hyperlink>
        </w:p>
        <w:p w14:paraId="07B16685" w14:textId="77777777" w:rsidR="00184BEA" w:rsidRDefault="00000000">
          <w:pPr>
            <w:pStyle w:val="TOC2"/>
            <w:numPr>
              <w:ilvl w:val="1"/>
              <w:numId w:val="29"/>
            </w:numPr>
            <w:tabs>
              <w:tab w:val="left" w:pos="631"/>
              <w:tab w:val="right" w:leader="dot" w:pos="9349"/>
            </w:tabs>
            <w:ind w:left="631" w:hanging="391"/>
          </w:pPr>
          <w:hyperlink w:anchor="_TOC_250041" w:history="1">
            <w:r>
              <w:rPr>
                <w:spacing w:val="-2"/>
              </w:rPr>
              <w:t>Methodology</w:t>
            </w:r>
            <w:r>
              <w:rPr>
                <w:rFonts w:ascii="Times New Roman"/>
              </w:rPr>
              <w:tab/>
            </w:r>
            <w:r>
              <w:rPr>
                <w:spacing w:val="-10"/>
              </w:rPr>
              <w:t>3</w:t>
            </w:r>
          </w:hyperlink>
        </w:p>
        <w:p w14:paraId="3BB6A860" w14:textId="77777777" w:rsidR="00184BEA" w:rsidRDefault="00000000">
          <w:pPr>
            <w:pStyle w:val="TOC1"/>
            <w:numPr>
              <w:ilvl w:val="0"/>
              <w:numId w:val="29"/>
            </w:numPr>
            <w:tabs>
              <w:tab w:val="left" w:pos="195"/>
              <w:tab w:val="right" w:leader="dot" w:pos="9349"/>
            </w:tabs>
            <w:spacing w:before="100"/>
            <w:ind w:left="195" w:hanging="195"/>
          </w:pPr>
          <w:hyperlink w:anchor="_TOC_250040" w:history="1">
            <w:r>
              <w:t>Categories</w:t>
            </w:r>
            <w:r>
              <w:rPr>
                <w:spacing w:val="36"/>
              </w:rPr>
              <w:t xml:space="preserve"> </w:t>
            </w:r>
            <w:r>
              <w:t>of</w:t>
            </w:r>
            <w:r>
              <w:rPr>
                <w:spacing w:val="37"/>
              </w:rPr>
              <w:t xml:space="preserve"> </w:t>
            </w:r>
            <w:r>
              <w:rPr>
                <w:spacing w:val="-2"/>
              </w:rPr>
              <w:t>Standards</w:t>
            </w:r>
            <w:r>
              <w:rPr>
                <w:rFonts w:ascii="Times New Roman"/>
              </w:rPr>
              <w:tab/>
            </w:r>
            <w:r>
              <w:rPr>
                <w:spacing w:val="-10"/>
              </w:rPr>
              <w:t>3</w:t>
            </w:r>
          </w:hyperlink>
        </w:p>
        <w:p w14:paraId="69663D38" w14:textId="77777777" w:rsidR="00184BEA" w:rsidRDefault="00000000">
          <w:pPr>
            <w:pStyle w:val="TOC2"/>
            <w:numPr>
              <w:ilvl w:val="1"/>
              <w:numId w:val="29"/>
            </w:numPr>
            <w:tabs>
              <w:tab w:val="left" w:pos="631"/>
              <w:tab w:val="right" w:leader="dot" w:pos="9349"/>
            </w:tabs>
            <w:ind w:left="631" w:hanging="391"/>
          </w:pPr>
          <w:hyperlink w:anchor="_TOC_250039" w:history="1">
            <w:r>
              <w:rPr>
                <w:spacing w:val="2"/>
              </w:rPr>
              <w:t>Content</w:t>
            </w:r>
            <w:r>
              <w:rPr>
                <w:spacing w:val="29"/>
              </w:rPr>
              <w:t xml:space="preserve"> </w:t>
            </w:r>
            <w:r>
              <w:rPr>
                <w:spacing w:val="-2"/>
              </w:rPr>
              <w:t>Provenance</w:t>
            </w:r>
            <w:r>
              <w:rPr>
                <w:rFonts w:ascii="Times New Roman"/>
              </w:rPr>
              <w:tab/>
            </w:r>
            <w:r>
              <w:rPr>
                <w:spacing w:val="-10"/>
              </w:rPr>
              <w:t>3</w:t>
            </w:r>
          </w:hyperlink>
        </w:p>
        <w:p w14:paraId="12477F17" w14:textId="77777777" w:rsidR="00184BEA" w:rsidRDefault="00000000">
          <w:pPr>
            <w:pStyle w:val="TOC2"/>
            <w:numPr>
              <w:ilvl w:val="1"/>
              <w:numId w:val="29"/>
            </w:numPr>
            <w:tabs>
              <w:tab w:val="left" w:pos="631"/>
              <w:tab w:val="right" w:leader="dot" w:pos="9349"/>
            </w:tabs>
            <w:ind w:left="631" w:hanging="391"/>
          </w:pPr>
          <w:hyperlink w:anchor="_TOC_250038" w:history="1">
            <w:r>
              <w:t>Trust</w:t>
            </w:r>
            <w:r>
              <w:rPr>
                <w:spacing w:val="15"/>
              </w:rPr>
              <w:t xml:space="preserve"> </w:t>
            </w:r>
            <w:r>
              <w:t>and</w:t>
            </w:r>
            <w:r>
              <w:rPr>
                <w:spacing w:val="16"/>
              </w:rPr>
              <w:t xml:space="preserve"> </w:t>
            </w:r>
            <w:r>
              <w:rPr>
                <w:spacing w:val="-2"/>
              </w:rPr>
              <w:t>Authenticity</w:t>
            </w:r>
            <w:r>
              <w:rPr>
                <w:rFonts w:ascii="Times New Roman"/>
              </w:rPr>
              <w:tab/>
            </w:r>
            <w:r>
              <w:rPr>
                <w:spacing w:val="-10"/>
              </w:rPr>
              <w:t>4</w:t>
            </w:r>
          </w:hyperlink>
        </w:p>
        <w:p w14:paraId="5BE33E7D" w14:textId="77777777" w:rsidR="00184BEA" w:rsidRDefault="00000000">
          <w:pPr>
            <w:pStyle w:val="TOC2"/>
            <w:numPr>
              <w:ilvl w:val="1"/>
              <w:numId w:val="29"/>
            </w:numPr>
            <w:tabs>
              <w:tab w:val="left" w:pos="631"/>
              <w:tab w:val="right" w:leader="dot" w:pos="9349"/>
            </w:tabs>
            <w:spacing w:before="100"/>
            <w:ind w:left="631" w:hanging="391"/>
          </w:pPr>
          <w:hyperlink w:anchor="_TOC_250037" w:history="1">
            <w:r>
              <w:t>Asset</w:t>
            </w:r>
            <w:r>
              <w:rPr>
                <w:spacing w:val="37"/>
              </w:rPr>
              <w:t xml:space="preserve"> </w:t>
            </w:r>
            <w:r>
              <w:rPr>
                <w:spacing w:val="-2"/>
              </w:rPr>
              <w:t>Identifiers</w:t>
            </w:r>
            <w:r>
              <w:rPr>
                <w:rFonts w:ascii="Times New Roman"/>
              </w:rPr>
              <w:tab/>
            </w:r>
            <w:r>
              <w:rPr>
                <w:spacing w:val="-10"/>
              </w:rPr>
              <w:t>4</w:t>
            </w:r>
          </w:hyperlink>
        </w:p>
        <w:p w14:paraId="37E136E6" w14:textId="77777777" w:rsidR="00184BEA" w:rsidRDefault="00000000">
          <w:pPr>
            <w:pStyle w:val="TOC2"/>
            <w:numPr>
              <w:ilvl w:val="1"/>
              <w:numId w:val="29"/>
            </w:numPr>
            <w:tabs>
              <w:tab w:val="left" w:pos="631"/>
              <w:tab w:val="right" w:leader="dot" w:pos="9349"/>
            </w:tabs>
            <w:ind w:left="631" w:hanging="391"/>
          </w:pPr>
          <w:hyperlink w:anchor="_TOC_250036" w:history="1">
            <w:r>
              <w:t>Rights</w:t>
            </w:r>
            <w:r>
              <w:rPr>
                <w:spacing w:val="36"/>
              </w:rPr>
              <w:t xml:space="preserve"> </w:t>
            </w:r>
            <w:r>
              <w:rPr>
                <w:spacing w:val="-2"/>
              </w:rPr>
              <w:t>Declarations</w:t>
            </w:r>
            <w:r>
              <w:rPr>
                <w:rFonts w:ascii="Times New Roman"/>
              </w:rPr>
              <w:tab/>
            </w:r>
            <w:r>
              <w:rPr>
                <w:spacing w:val="-10"/>
              </w:rPr>
              <w:t>4</w:t>
            </w:r>
          </w:hyperlink>
        </w:p>
        <w:p w14:paraId="5603E833" w14:textId="77777777" w:rsidR="00184BEA" w:rsidRDefault="00000000">
          <w:pPr>
            <w:pStyle w:val="TOC3"/>
            <w:numPr>
              <w:ilvl w:val="2"/>
              <w:numId w:val="29"/>
            </w:numPr>
            <w:tabs>
              <w:tab w:val="left" w:pos="1067"/>
              <w:tab w:val="right" w:leader="dot" w:pos="9349"/>
            </w:tabs>
            <w:ind w:left="1067" w:hanging="587"/>
          </w:pPr>
          <w:hyperlink w:anchor="_TOC_250035" w:history="1">
            <w:r>
              <w:rPr>
                <w:spacing w:val="2"/>
              </w:rPr>
              <w:t>General</w:t>
            </w:r>
            <w:r>
              <w:rPr>
                <w:spacing w:val="29"/>
              </w:rPr>
              <w:t xml:space="preserve"> </w:t>
            </w:r>
            <w:r>
              <w:rPr>
                <w:spacing w:val="-2"/>
              </w:rPr>
              <w:t>Purpose</w:t>
            </w:r>
            <w:r>
              <w:rPr>
                <w:rFonts w:ascii="Times New Roman"/>
              </w:rPr>
              <w:tab/>
            </w:r>
            <w:r>
              <w:rPr>
                <w:spacing w:val="-10"/>
              </w:rPr>
              <w:t>4</w:t>
            </w:r>
          </w:hyperlink>
        </w:p>
        <w:p w14:paraId="6EEFD3C7" w14:textId="77777777" w:rsidR="00184BEA" w:rsidRDefault="00000000">
          <w:pPr>
            <w:pStyle w:val="TOC3"/>
            <w:numPr>
              <w:ilvl w:val="2"/>
              <w:numId w:val="29"/>
            </w:numPr>
            <w:tabs>
              <w:tab w:val="left" w:pos="1067"/>
              <w:tab w:val="right" w:leader="dot" w:pos="9349"/>
            </w:tabs>
            <w:spacing w:before="100"/>
            <w:ind w:left="1067" w:hanging="587"/>
          </w:pPr>
          <w:hyperlink w:anchor="_TOC_250034" w:history="1">
            <w:r>
              <w:t>Opt-Out</w:t>
            </w:r>
            <w:r>
              <w:rPr>
                <w:spacing w:val="41"/>
              </w:rPr>
              <w:t xml:space="preserve"> </w:t>
            </w:r>
            <w:r>
              <w:rPr>
                <w:spacing w:val="-2"/>
              </w:rPr>
              <w:t>Mechanisms</w:t>
            </w:r>
            <w:r>
              <w:rPr>
                <w:rFonts w:ascii="Times New Roman"/>
              </w:rPr>
              <w:tab/>
            </w:r>
            <w:r>
              <w:rPr>
                <w:spacing w:val="-10"/>
              </w:rPr>
              <w:t>4</w:t>
            </w:r>
          </w:hyperlink>
        </w:p>
        <w:p w14:paraId="019C5EAD" w14:textId="77777777" w:rsidR="00184BEA" w:rsidRDefault="00000000">
          <w:pPr>
            <w:pStyle w:val="TOC2"/>
            <w:numPr>
              <w:ilvl w:val="1"/>
              <w:numId w:val="29"/>
            </w:numPr>
            <w:tabs>
              <w:tab w:val="left" w:pos="631"/>
              <w:tab w:val="right" w:leader="dot" w:pos="9349"/>
            </w:tabs>
            <w:ind w:left="631" w:hanging="391"/>
          </w:pPr>
          <w:hyperlink w:anchor="_TOC_250033" w:history="1">
            <w:r>
              <w:rPr>
                <w:spacing w:val="-2"/>
              </w:rPr>
              <w:t>Watermarking</w:t>
            </w:r>
            <w:r>
              <w:rPr>
                <w:rFonts w:ascii="Times New Roman"/>
              </w:rPr>
              <w:tab/>
            </w:r>
            <w:r>
              <w:rPr>
                <w:spacing w:val="-10"/>
              </w:rPr>
              <w:t>4</w:t>
            </w:r>
          </w:hyperlink>
        </w:p>
        <w:p w14:paraId="66E8BD2E" w14:textId="77777777" w:rsidR="00184BEA" w:rsidRDefault="00000000">
          <w:pPr>
            <w:pStyle w:val="TOC1"/>
            <w:numPr>
              <w:ilvl w:val="0"/>
              <w:numId w:val="29"/>
            </w:numPr>
            <w:tabs>
              <w:tab w:val="left" w:pos="195"/>
              <w:tab w:val="right" w:leader="dot" w:pos="9349"/>
            </w:tabs>
            <w:ind w:left="195" w:hanging="195"/>
          </w:pPr>
          <w:hyperlink w:anchor="_TOC_250032" w:history="1">
            <w:r>
              <w:t>Overview</w:t>
            </w:r>
            <w:r>
              <w:rPr>
                <w:spacing w:val="7"/>
              </w:rPr>
              <w:t xml:space="preserve"> </w:t>
            </w:r>
            <w:r>
              <w:t>of</w:t>
            </w:r>
            <w:r>
              <w:rPr>
                <w:spacing w:val="8"/>
              </w:rPr>
              <w:t xml:space="preserve"> </w:t>
            </w:r>
            <w:r>
              <w:rPr>
                <w:spacing w:val="-2"/>
              </w:rPr>
              <w:t>Specifications</w:t>
            </w:r>
            <w:r>
              <w:rPr>
                <w:rFonts w:ascii="Times New Roman"/>
              </w:rPr>
              <w:tab/>
            </w:r>
            <w:r>
              <w:rPr>
                <w:spacing w:val="-10"/>
              </w:rPr>
              <w:t>5</w:t>
            </w:r>
          </w:hyperlink>
        </w:p>
        <w:p w14:paraId="09AE7F9B" w14:textId="77777777" w:rsidR="00184BEA" w:rsidRDefault="00000000">
          <w:pPr>
            <w:pStyle w:val="TOC2"/>
            <w:numPr>
              <w:ilvl w:val="1"/>
              <w:numId w:val="29"/>
            </w:numPr>
            <w:tabs>
              <w:tab w:val="left" w:pos="631"/>
              <w:tab w:val="right" w:leader="dot" w:pos="9349"/>
            </w:tabs>
            <w:spacing w:before="100"/>
            <w:ind w:left="631" w:hanging="391"/>
          </w:pPr>
          <w:hyperlink w:anchor="_TOC_250031" w:history="1">
            <w:r>
              <w:rPr>
                <w:spacing w:val="4"/>
              </w:rPr>
              <w:t>Content</w:t>
            </w:r>
            <w:r>
              <w:rPr>
                <w:spacing w:val="31"/>
              </w:rPr>
              <w:t xml:space="preserve"> </w:t>
            </w:r>
            <w:r>
              <w:rPr>
                <w:spacing w:val="4"/>
              </w:rPr>
              <w:t>Credentials</w:t>
            </w:r>
            <w:r>
              <w:rPr>
                <w:spacing w:val="31"/>
              </w:rPr>
              <w:t xml:space="preserve"> </w:t>
            </w:r>
            <w:r>
              <w:rPr>
                <w:spacing w:val="-2"/>
              </w:rPr>
              <w:t>(C2PA)</w:t>
            </w:r>
            <w:r>
              <w:rPr>
                <w:rFonts w:ascii="Times New Roman"/>
              </w:rPr>
              <w:tab/>
            </w:r>
            <w:r>
              <w:rPr>
                <w:spacing w:val="-10"/>
              </w:rPr>
              <w:t>5</w:t>
            </w:r>
          </w:hyperlink>
        </w:p>
        <w:p w14:paraId="06621FD9" w14:textId="77777777" w:rsidR="00184BEA" w:rsidRDefault="00000000">
          <w:pPr>
            <w:pStyle w:val="TOC2"/>
            <w:numPr>
              <w:ilvl w:val="1"/>
              <w:numId w:val="29"/>
            </w:numPr>
            <w:tabs>
              <w:tab w:val="left" w:pos="631"/>
              <w:tab w:val="right" w:leader="dot" w:pos="9349"/>
            </w:tabs>
            <w:ind w:left="631" w:hanging="391"/>
          </w:pPr>
          <w:hyperlink w:anchor="_TOC_250030" w:history="1">
            <w:r>
              <w:rPr>
                <w:spacing w:val="2"/>
              </w:rPr>
              <w:t>Content</w:t>
            </w:r>
            <w:r>
              <w:rPr>
                <w:spacing w:val="41"/>
              </w:rPr>
              <w:t xml:space="preserve"> </w:t>
            </w:r>
            <w:r>
              <w:rPr>
                <w:spacing w:val="2"/>
              </w:rPr>
              <w:t>Credentials</w:t>
            </w:r>
            <w:r>
              <w:rPr>
                <w:spacing w:val="41"/>
              </w:rPr>
              <w:t xml:space="preserve"> </w:t>
            </w:r>
            <w:r>
              <w:rPr>
                <w:spacing w:val="2"/>
              </w:rPr>
              <w:t>(ISO</w:t>
            </w:r>
            <w:r>
              <w:rPr>
                <w:spacing w:val="41"/>
              </w:rPr>
              <w:t xml:space="preserve"> </w:t>
            </w:r>
            <w:r>
              <w:rPr>
                <w:spacing w:val="-2"/>
              </w:rPr>
              <w:t>22144)</w:t>
            </w:r>
            <w:r>
              <w:rPr>
                <w:rFonts w:ascii="Times New Roman"/>
              </w:rPr>
              <w:tab/>
            </w:r>
            <w:r>
              <w:rPr>
                <w:spacing w:val="-10"/>
              </w:rPr>
              <w:t>5</w:t>
            </w:r>
          </w:hyperlink>
        </w:p>
        <w:p w14:paraId="7D6C86B2" w14:textId="77777777" w:rsidR="00184BEA" w:rsidRDefault="00000000">
          <w:pPr>
            <w:pStyle w:val="TOC2"/>
            <w:numPr>
              <w:ilvl w:val="1"/>
              <w:numId w:val="29"/>
            </w:numPr>
            <w:tabs>
              <w:tab w:val="left" w:pos="631"/>
              <w:tab w:val="right" w:leader="dot" w:pos="9349"/>
            </w:tabs>
            <w:spacing w:before="100"/>
            <w:ind w:left="631" w:hanging="391"/>
          </w:pPr>
          <w:hyperlink w:anchor="_TOC_250029" w:history="1">
            <w:r>
              <w:t>JPEG</w:t>
            </w:r>
            <w:r>
              <w:rPr>
                <w:spacing w:val="21"/>
              </w:rPr>
              <w:t xml:space="preserve"> </w:t>
            </w:r>
            <w:r>
              <w:t>Trust</w:t>
            </w:r>
            <w:r>
              <w:rPr>
                <w:spacing w:val="22"/>
              </w:rPr>
              <w:t xml:space="preserve"> </w:t>
            </w:r>
            <w:r>
              <w:t>Part</w:t>
            </w:r>
            <w:r>
              <w:rPr>
                <w:spacing w:val="22"/>
              </w:rPr>
              <w:t xml:space="preserve"> </w:t>
            </w:r>
            <w:r>
              <w:t>1:</w:t>
            </w:r>
            <w:r>
              <w:rPr>
                <w:spacing w:val="22"/>
              </w:rPr>
              <w:t xml:space="preserve"> </w:t>
            </w:r>
            <w:r>
              <w:t>Core</w:t>
            </w:r>
            <w:r>
              <w:rPr>
                <w:spacing w:val="21"/>
              </w:rPr>
              <w:t xml:space="preserve"> </w:t>
            </w:r>
            <w:r>
              <w:rPr>
                <w:spacing w:val="-2"/>
              </w:rPr>
              <w:t>foundation</w:t>
            </w:r>
            <w:r>
              <w:rPr>
                <w:rFonts w:ascii="Times New Roman"/>
              </w:rPr>
              <w:tab/>
            </w:r>
            <w:r>
              <w:rPr>
                <w:spacing w:val="-10"/>
              </w:rPr>
              <w:t>5</w:t>
            </w:r>
          </w:hyperlink>
        </w:p>
        <w:p w14:paraId="477843B7" w14:textId="77777777" w:rsidR="00184BEA" w:rsidRDefault="00000000">
          <w:pPr>
            <w:pStyle w:val="TOC2"/>
            <w:numPr>
              <w:ilvl w:val="1"/>
              <w:numId w:val="29"/>
            </w:numPr>
            <w:tabs>
              <w:tab w:val="left" w:pos="631"/>
              <w:tab w:val="right" w:leader="dot" w:pos="9349"/>
            </w:tabs>
            <w:ind w:left="631" w:hanging="391"/>
          </w:pPr>
          <w:hyperlink w:anchor="_TOC_250028" w:history="1">
            <w:r>
              <w:t>JPEG</w:t>
            </w:r>
            <w:r>
              <w:rPr>
                <w:spacing w:val="20"/>
              </w:rPr>
              <w:t xml:space="preserve"> </w:t>
            </w:r>
            <w:r>
              <w:t>Trust</w:t>
            </w:r>
            <w:r>
              <w:rPr>
                <w:spacing w:val="21"/>
              </w:rPr>
              <w:t xml:space="preserve"> </w:t>
            </w:r>
            <w:r>
              <w:t>Part</w:t>
            </w:r>
            <w:r>
              <w:rPr>
                <w:spacing w:val="21"/>
              </w:rPr>
              <w:t xml:space="preserve"> </w:t>
            </w:r>
            <w:r>
              <w:t>2:</w:t>
            </w:r>
            <w:r>
              <w:rPr>
                <w:spacing w:val="20"/>
              </w:rPr>
              <w:t xml:space="preserve"> </w:t>
            </w:r>
            <w:r>
              <w:t>Trust</w:t>
            </w:r>
            <w:r>
              <w:rPr>
                <w:spacing w:val="21"/>
              </w:rPr>
              <w:t xml:space="preserve"> </w:t>
            </w:r>
            <w:r>
              <w:t>profiles</w:t>
            </w:r>
            <w:r>
              <w:rPr>
                <w:spacing w:val="21"/>
              </w:rPr>
              <w:t xml:space="preserve"> </w:t>
            </w:r>
            <w:r>
              <w:rPr>
                <w:spacing w:val="-2"/>
              </w:rPr>
              <w:t>catalogue</w:t>
            </w:r>
            <w:r>
              <w:rPr>
                <w:rFonts w:ascii="Times New Roman"/>
              </w:rPr>
              <w:tab/>
            </w:r>
            <w:r>
              <w:rPr>
                <w:spacing w:val="-10"/>
              </w:rPr>
              <w:t>6</w:t>
            </w:r>
          </w:hyperlink>
        </w:p>
        <w:p w14:paraId="6BCA906E" w14:textId="77777777" w:rsidR="00184BEA" w:rsidRDefault="00000000">
          <w:pPr>
            <w:pStyle w:val="TOC2"/>
            <w:numPr>
              <w:ilvl w:val="1"/>
              <w:numId w:val="29"/>
            </w:numPr>
            <w:tabs>
              <w:tab w:val="left" w:pos="631"/>
              <w:tab w:val="right" w:leader="dot" w:pos="9349"/>
            </w:tabs>
            <w:spacing w:before="96"/>
            <w:ind w:left="631" w:hanging="391"/>
          </w:pPr>
          <w:hyperlink w:anchor="_TOC_250027" w:history="1">
            <w:r>
              <w:t>JPEG</w:t>
            </w:r>
            <w:r>
              <w:rPr>
                <w:spacing w:val="21"/>
              </w:rPr>
              <w:t xml:space="preserve"> </w:t>
            </w:r>
            <w:r>
              <w:t>Trust</w:t>
            </w:r>
            <w:r>
              <w:rPr>
                <w:spacing w:val="22"/>
              </w:rPr>
              <w:t xml:space="preserve"> </w:t>
            </w:r>
            <w:r>
              <w:t>Part</w:t>
            </w:r>
            <w:r>
              <w:rPr>
                <w:spacing w:val="21"/>
              </w:rPr>
              <w:t xml:space="preserve"> </w:t>
            </w:r>
            <w:r>
              <w:t>3:</w:t>
            </w:r>
            <w:r>
              <w:rPr>
                <w:spacing w:val="22"/>
              </w:rPr>
              <w:t xml:space="preserve"> </w:t>
            </w:r>
            <w:r>
              <w:t>Media</w:t>
            </w:r>
            <w:r>
              <w:rPr>
                <w:spacing w:val="21"/>
              </w:rPr>
              <w:t xml:space="preserve"> </w:t>
            </w:r>
            <w:r>
              <w:t>asset</w:t>
            </w:r>
            <w:r>
              <w:rPr>
                <w:spacing w:val="22"/>
              </w:rPr>
              <w:t xml:space="preserve"> </w:t>
            </w:r>
            <w:r>
              <w:rPr>
                <w:spacing w:val="-2"/>
              </w:rPr>
              <w:t>watermarking</w:t>
            </w:r>
            <w:r>
              <w:rPr>
                <w:rFonts w:ascii="Times New Roman"/>
              </w:rPr>
              <w:tab/>
            </w:r>
            <w:r>
              <w:rPr>
                <w:spacing w:val="-10"/>
              </w:rPr>
              <w:t>6</w:t>
            </w:r>
          </w:hyperlink>
        </w:p>
        <w:p w14:paraId="5513BAB4" w14:textId="77777777" w:rsidR="00184BEA" w:rsidRDefault="00000000">
          <w:pPr>
            <w:pStyle w:val="TOC2"/>
            <w:numPr>
              <w:ilvl w:val="1"/>
              <w:numId w:val="29"/>
            </w:numPr>
            <w:tabs>
              <w:tab w:val="left" w:pos="631"/>
              <w:tab w:val="right" w:leader="dot" w:pos="9349"/>
            </w:tabs>
            <w:ind w:left="631" w:hanging="391"/>
          </w:pPr>
          <w:hyperlink w:anchor="_TOC_250026" w:history="1">
            <w:r>
              <w:rPr>
                <w:spacing w:val="4"/>
              </w:rPr>
              <w:t>CAWG</w:t>
            </w:r>
            <w:r>
              <w:rPr>
                <w:spacing w:val="34"/>
              </w:rPr>
              <w:t xml:space="preserve"> </w:t>
            </w:r>
            <w:r>
              <w:rPr>
                <w:spacing w:val="-2"/>
              </w:rPr>
              <w:t>Metadata</w:t>
            </w:r>
            <w:r>
              <w:rPr>
                <w:rFonts w:ascii="Times New Roman"/>
              </w:rPr>
              <w:tab/>
            </w:r>
            <w:r>
              <w:rPr>
                <w:spacing w:val="-10"/>
              </w:rPr>
              <w:t>6</w:t>
            </w:r>
          </w:hyperlink>
        </w:p>
        <w:p w14:paraId="70EE7736" w14:textId="77777777" w:rsidR="00184BEA" w:rsidRDefault="00000000">
          <w:pPr>
            <w:pStyle w:val="TOC2"/>
            <w:numPr>
              <w:ilvl w:val="1"/>
              <w:numId w:val="29"/>
            </w:numPr>
            <w:tabs>
              <w:tab w:val="left" w:pos="631"/>
              <w:tab w:val="right" w:leader="dot" w:pos="9349"/>
            </w:tabs>
            <w:spacing w:before="100"/>
            <w:ind w:left="631" w:hanging="391"/>
          </w:pPr>
          <w:hyperlink w:anchor="_TOC_250025" w:history="1">
            <w:r>
              <w:t>Originator</w:t>
            </w:r>
            <w:r>
              <w:rPr>
                <w:spacing w:val="14"/>
              </w:rPr>
              <w:t xml:space="preserve"> </w:t>
            </w:r>
            <w:r>
              <w:rPr>
                <w:spacing w:val="-2"/>
              </w:rPr>
              <w:t>Profile</w:t>
            </w:r>
            <w:r>
              <w:rPr>
                <w:rFonts w:ascii="Times New Roman"/>
              </w:rPr>
              <w:tab/>
            </w:r>
            <w:r>
              <w:rPr>
                <w:spacing w:val="-10"/>
              </w:rPr>
              <w:t>6</w:t>
            </w:r>
          </w:hyperlink>
        </w:p>
        <w:p w14:paraId="07603B12" w14:textId="77777777" w:rsidR="00184BEA" w:rsidRDefault="00000000">
          <w:pPr>
            <w:pStyle w:val="TOC2"/>
            <w:numPr>
              <w:ilvl w:val="1"/>
              <w:numId w:val="29"/>
            </w:numPr>
            <w:tabs>
              <w:tab w:val="left" w:pos="631"/>
              <w:tab w:val="right" w:leader="dot" w:pos="9349"/>
            </w:tabs>
            <w:ind w:left="631" w:hanging="391"/>
          </w:pPr>
          <w:hyperlink w:anchor="_TOC_250024" w:history="1">
            <w:r>
              <w:rPr>
                <w:spacing w:val="-4"/>
              </w:rPr>
              <w:t>PROV</w:t>
            </w:r>
            <w:r>
              <w:rPr>
                <w:rFonts w:ascii="Times New Roman"/>
              </w:rPr>
              <w:tab/>
            </w:r>
            <w:r>
              <w:rPr>
                <w:spacing w:val="-10"/>
              </w:rPr>
              <w:t>7</w:t>
            </w:r>
          </w:hyperlink>
        </w:p>
        <w:p w14:paraId="11C6DD1C" w14:textId="77777777" w:rsidR="00184BEA" w:rsidRDefault="00000000">
          <w:pPr>
            <w:pStyle w:val="TOC2"/>
            <w:numPr>
              <w:ilvl w:val="1"/>
              <w:numId w:val="29"/>
            </w:numPr>
            <w:tabs>
              <w:tab w:val="left" w:pos="631"/>
              <w:tab w:val="right" w:leader="dot" w:pos="9349"/>
            </w:tabs>
            <w:spacing w:before="100"/>
            <w:ind w:left="631" w:hanging="391"/>
          </w:pPr>
          <w:hyperlink w:anchor="_TOC_250023" w:history="1">
            <w:r>
              <w:t>Overview</w:t>
            </w:r>
            <w:r>
              <w:rPr>
                <w:spacing w:val="27"/>
              </w:rPr>
              <w:t xml:space="preserve"> </w:t>
            </w:r>
            <w:r>
              <w:t>of</w:t>
            </w:r>
            <w:r>
              <w:rPr>
                <w:spacing w:val="27"/>
              </w:rPr>
              <w:t xml:space="preserve"> </w:t>
            </w:r>
            <w:r>
              <w:t>trustworthiness</w:t>
            </w:r>
            <w:r>
              <w:rPr>
                <w:spacing w:val="27"/>
              </w:rPr>
              <w:t xml:space="preserve"> </w:t>
            </w:r>
            <w:r>
              <w:t>in</w:t>
            </w:r>
            <w:r>
              <w:rPr>
                <w:spacing w:val="27"/>
              </w:rPr>
              <w:t xml:space="preserve"> </w:t>
            </w:r>
            <w:r>
              <w:t>artificial</w:t>
            </w:r>
            <w:r>
              <w:rPr>
                <w:spacing w:val="27"/>
              </w:rPr>
              <w:t xml:space="preserve"> </w:t>
            </w:r>
            <w:r>
              <w:rPr>
                <w:spacing w:val="-2"/>
              </w:rPr>
              <w:t>intelligence</w:t>
            </w:r>
            <w:r>
              <w:rPr>
                <w:rFonts w:ascii="Times New Roman"/>
              </w:rPr>
              <w:tab/>
            </w:r>
            <w:r>
              <w:rPr>
                <w:spacing w:val="-10"/>
              </w:rPr>
              <w:t>7</w:t>
            </w:r>
          </w:hyperlink>
        </w:p>
        <w:p w14:paraId="151D3E29" w14:textId="77777777" w:rsidR="00184BEA" w:rsidRDefault="00000000">
          <w:pPr>
            <w:pStyle w:val="TOC2"/>
            <w:numPr>
              <w:ilvl w:val="1"/>
              <w:numId w:val="29"/>
            </w:numPr>
            <w:tabs>
              <w:tab w:val="left" w:pos="759"/>
              <w:tab w:val="right" w:leader="dot" w:pos="9349"/>
            </w:tabs>
            <w:ind w:left="759" w:hanging="519"/>
          </w:pPr>
          <w:hyperlink w:anchor="_TOC_250022" w:history="1">
            <w:r>
              <w:t>ITU-T</w:t>
            </w:r>
            <w:r>
              <w:rPr>
                <w:spacing w:val="29"/>
              </w:rPr>
              <w:t xml:space="preserve"> </w:t>
            </w:r>
            <w:r>
              <w:t>Framework</w:t>
            </w:r>
            <w:r>
              <w:rPr>
                <w:spacing w:val="30"/>
              </w:rPr>
              <w:t xml:space="preserve"> </w:t>
            </w:r>
            <w:r>
              <w:t>for</w:t>
            </w:r>
            <w:r>
              <w:rPr>
                <w:spacing w:val="30"/>
              </w:rPr>
              <w:t xml:space="preserve"> </w:t>
            </w:r>
            <w:r>
              <w:t>trust-based</w:t>
            </w:r>
            <w:r>
              <w:rPr>
                <w:spacing w:val="30"/>
              </w:rPr>
              <w:t xml:space="preserve"> </w:t>
            </w:r>
            <w:r>
              <w:t>media</w:t>
            </w:r>
            <w:r>
              <w:rPr>
                <w:spacing w:val="30"/>
              </w:rPr>
              <w:t xml:space="preserve"> </w:t>
            </w:r>
            <w:r>
              <w:rPr>
                <w:spacing w:val="-2"/>
              </w:rPr>
              <w:t>services</w:t>
            </w:r>
            <w:r>
              <w:rPr>
                <w:rFonts w:ascii="Times New Roman"/>
              </w:rPr>
              <w:tab/>
            </w:r>
            <w:r>
              <w:rPr>
                <w:spacing w:val="-10"/>
              </w:rPr>
              <w:t>7</w:t>
            </w:r>
          </w:hyperlink>
        </w:p>
        <w:p w14:paraId="1DE66D35" w14:textId="77777777" w:rsidR="00184BEA" w:rsidRDefault="00000000">
          <w:pPr>
            <w:pStyle w:val="TOC2"/>
            <w:numPr>
              <w:ilvl w:val="1"/>
              <w:numId w:val="29"/>
            </w:numPr>
            <w:tabs>
              <w:tab w:val="left" w:pos="759"/>
              <w:tab w:val="right" w:leader="dot" w:pos="9349"/>
            </w:tabs>
            <w:ind w:left="759" w:hanging="519"/>
          </w:pPr>
          <w:hyperlink w:anchor="_TOC_250021" w:history="1">
            <w:r>
              <w:rPr>
                <w:spacing w:val="-2"/>
              </w:rPr>
              <w:t>Trust.txt</w:t>
            </w:r>
            <w:r>
              <w:rPr>
                <w:rFonts w:ascii="Times New Roman"/>
              </w:rPr>
              <w:tab/>
            </w:r>
            <w:r>
              <w:rPr>
                <w:spacing w:val="-10"/>
              </w:rPr>
              <w:t>8</w:t>
            </w:r>
          </w:hyperlink>
        </w:p>
        <w:p w14:paraId="2BF85A94" w14:textId="77777777" w:rsidR="00184BEA" w:rsidRDefault="00000000">
          <w:pPr>
            <w:pStyle w:val="TOC2"/>
            <w:numPr>
              <w:ilvl w:val="1"/>
              <w:numId w:val="29"/>
            </w:numPr>
            <w:tabs>
              <w:tab w:val="left" w:pos="759"/>
              <w:tab w:val="right" w:leader="dot" w:pos="9349"/>
            </w:tabs>
            <w:spacing w:before="96"/>
            <w:ind w:left="759" w:hanging="519"/>
          </w:pPr>
          <w:hyperlink w:anchor="_TOC_250020" w:history="1">
            <w:r>
              <w:rPr>
                <w:spacing w:val="2"/>
              </w:rPr>
              <w:t>Chromium</w:t>
            </w:r>
            <w:r>
              <w:rPr>
                <w:spacing w:val="26"/>
              </w:rPr>
              <w:t xml:space="preserve"> </w:t>
            </w:r>
            <w:r>
              <w:rPr>
                <w:spacing w:val="2"/>
              </w:rPr>
              <w:t>Reputation</w:t>
            </w:r>
            <w:r>
              <w:rPr>
                <w:spacing w:val="27"/>
              </w:rPr>
              <w:t xml:space="preserve"> </w:t>
            </w:r>
            <w:r>
              <w:rPr>
                <w:spacing w:val="2"/>
              </w:rPr>
              <w:t>Provider</w:t>
            </w:r>
            <w:r>
              <w:rPr>
                <w:spacing w:val="27"/>
              </w:rPr>
              <w:t xml:space="preserve"> </w:t>
            </w:r>
            <w:r>
              <w:rPr>
                <w:spacing w:val="-2"/>
              </w:rPr>
              <w:t>Framework</w:t>
            </w:r>
            <w:r>
              <w:rPr>
                <w:rFonts w:ascii="Times New Roman"/>
              </w:rPr>
              <w:tab/>
            </w:r>
            <w:r>
              <w:rPr>
                <w:spacing w:val="-10"/>
              </w:rPr>
              <w:t>8</w:t>
            </w:r>
          </w:hyperlink>
        </w:p>
        <w:p w14:paraId="71B7AED0" w14:textId="77777777" w:rsidR="00184BEA" w:rsidRDefault="00000000">
          <w:pPr>
            <w:pStyle w:val="TOC2"/>
            <w:numPr>
              <w:ilvl w:val="1"/>
              <w:numId w:val="29"/>
            </w:numPr>
            <w:tabs>
              <w:tab w:val="left" w:pos="759"/>
              <w:tab w:val="right" w:leader="dot" w:pos="9349"/>
            </w:tabs>
            <w:spacing w:before="100" w:after="20"/>
            <w:ind w:left="759" w:hanging="519"/>
          </w:pPr>
          <w:hyperlink w:anchor="_TOC_250019" w:history="1">
            <w:r>
              <w:rPr>
                <w:spacing w:val="2"/>
              </w:rPr>
              <w:t>International</w:t>
            </w:r>
            <w:r>
              <w:rPr>
                <w:spacing w:val="31"/>
              </w:rPr>
              <w:t xml:space="preserve"> </w:t>
            </w:r>
            <w:r>
              <w:rPr>
                <w:spacing w:val="2"/>
              </w:rPr>
              <w:t>Standard</w:t>
            </w:r>
            <w:r>
              <w:rPr>
                <w:spacing w:val="31"/>
              </w:rPr>
              <w:t xml:space="preserve"> </w:t>
            </w:r>
            <w:r>
              <w:rPr>
                <w:spacing w:val="2"/>
              </w:rPr>
              <w:t>Content</w:t>
            </w:r>
            <w:r>
              <w:rPr>
                <w:spacing w:val="31"/>
              </w:rPr>
              <w:t xml:space="preserve"> </w:t>
            </w:r>
            <w:r>
              <w:rPr>
                <w:spacing w:val="2"/>
              </w:rPr>
              <w:t>Code</w:t>
            </w:r>
            <w:r>
              <w:rPr>
                <w:spacing w:val="31"/>
              </w:rPr>
              <w:t xml:space="preserve"> </w:t>
            </w:r>
            <w:r>
              <w:rPr>
                <w:spacing w:val="-2"/>
              </w:rPr>
              <w:t>(ISCC)</w:t>
            </w:r>
            <w:r>
              <w:rPr>
                <w:rFonts w:ascii="Times New Roman"/>
              </w:rPr>
              <w:tab/>
            </w:r>
            <w:r>
              <w:rPr>
                <w:spacing w:val="-10"/>
              </w:rPr>
              <w:t>8</w:t>
            </w:r>
          </w:hyperlink>
        </w:p>
        <w:p w14:paraId="2EBA539B" w14:textId="77777777" w:rsidR="00184BEA" w:rsidRDefault="00000000">
          <w:pPr>
            <w:pStyle w:val="TOC2"/>
            <w:numPr>
              <w:ilvl w:val="1"/>
              <w:numId w:val="29"/>
            </w:numPr>
            <w:tabs>
              <w:tab w:val="left" w:pos="759"/>
              <w:tab w:val="left" w:leader="dot" w:pos="9221"/>
            </w:tabs>
            <w:spacing w:before="77"/>
            <w:ind w:left="759" w:hanging="519"/>
          </w:pPr>
          <w:hyperlink w:anchor="_TOC_250018" w:history="1">
            <w:r>
              <w:t>Unique</w:t>
            </w:r>
            <w:r>
              <w:rPr>
                <w:spacing w:val="16"/>
              </w:rPr>
              <w:t xml:space="preserve"> </w:t>
            </w:r>
            <w:r>
              <w:t>Media</w:t>
            </w:r>
            <w:r>
              <w:rPr>
                <w:spacing w:val="16"/>
              </w:rPr>
              <w:t xml:space="preserve"> </w:t>
            </w:r>
            <w:r>
              <w:t>Identifier</w:t>
            </w:r>
            <w:r>
              <w:rPr>
                <w:spacing w:val="17"/>
              </w:rPr>
              <w:t xml:space="preserve"> </w:t>
            </w:r>
            <w:r>
              <w:rPr>
                <w:spacing w:val="-2"/>
              </w:rPr>
              <w:t>(UMid)</w:t>
            </w:r>
            <w:r>
              <w:rPr>
                <w:rFonts w:ascii="Times New Roman"/>
              </w:rPr>
              <w:tab/>
            </w:r>
            <w:r>
              <w:rPr>
                <w:spacing w:val="-10"/>
              </w:rPr>
              <w:t>9</w:t>
            </w:r>
          </w:hyperlink>
        </w:p>
        <w:p w14:paraId="3D262678" w14:textId="77777777" w:rsidR="00184BEA" w:rsidRDefault="00000000">
          <w:pPr>
            <w:pStyle w:val="TOC2"/>
            <w:numPr>
              <w:ilvl w:val="1"/>
              <w:numId w:val="29"/>
            </w:numPr>
            <w:tabs>
              <w:tab w:val="left" w:pos="759"/>
              <w:tab w:val="left" w:leader="dot" w:pos="9221"/>
            </w:tabs>
            <w:spacing w:before="100"/>
            <w:ind w:left="759" w:hanging="519"/>
          </w:pPr>
          <w:hyperlink w:anchor="_TOC_250017" w:history="1">
            <w:r>
              <w:t>TDM</w:t>
            </w:r>
            <w:r>
              <w:rPr>
                <w:spacing w:val="24"/>
              </w:rPr>
              <w:t xml:space="preserve"> </w:t>
            </w:r>
            <w:r>
              <w:t>Reservation</w:t>
            </w:r>
            <w:r>
              <w:rPr>
                <w:spacing w:val="24"/>
              </w:rPr>
              <w:t xml:space="preserve"> </w:t>
            </w:r>
            <w:r>
              <w:rPr>
                <w:spacing w:val="-2"/>
              </w:rPr>
              <w:t>Protocol</w:t>
            </w:r>
            <w:r>
              <w:rPr>
                <w:rFonts w:ascii="Times New Roman"/>
              </w:rPr>
              <w:tab/>
            </w:r>
            <w:r>
              <w:rPr>
                <w:spacing w:val="-10"/>
              </w:rPr>
              <w:t>9</w:t>
            </w:r>
          </w:hyperlink>
        </w:p>
        <w:p w14:paraId="7B9E962B" w14:textId="77777777" w:rsidR="00184BEA" w:rsidRDefault="00000000">
          <w:pPr>
            <w:pStyle w:val="TOC2"/>
            <w:numPr>
              <w:ilvl w:val="1"/>
              <w:numId w:val="29"/>
            </w:numPr>
            <w:tabs>
              <w:tab w:val="left" w:pos="759"/>
              <w:tab w:val="left" w:leader="dot" w:pos="9221"/>
            </w:tabs>
            <w:ind w:left="759" w:hanging="519"/>
          </w:pPr>
          <w:hyperlink w:anchor="_TOC_250016" w:history="1">
            <w:r>
              <w:rPr>
                <w:w w:val="105"/>
              </w:rPr>
              <w:t>Spawning</w:t>
            </w:r>
            <w:r>
              <w:rPr>
                <w:spacing w:val="2"/>
                <w:w w:val="105"/>
              </w:rPr>
              <w:t xml:space="preserve"> </w:t>
            </w:r>
            <w:r>
              <w:rPr>
                <w:spacing w:val="-2"/>
                <w:w w:val="105"/>
              </w:rPr>
              <w:t>ai.txt</w:t>
            </w:r>
            <w:r>
              <w:rPr>
                <w:rFonts w:ascii="Times New Roman"/>
              </w:rPr>
              <w:tab/>
            </w:r>
            <w:r>
              <w:rPr>
                <w:spacing w:val="-10"/>
                <w:w w:val="105"/>
              </w:rPr>
              <w:t>9</w:t>
            </w:r>
          </w:hyperlink>
        </w:p>
        <w:p w14:paraId="0DF3E1E4" w14:textId="77777777" w:rsidR="00184BEA" w:rsidRDefault="00000000">
          <w:pPr>
            <w:pStyle w:val="TOC2"/>
            <w:numPr>
              <w:ilvl w:val="1"/>
              <w:numId w:val="29"/>
            </w:numPr>
            <w:tabs>
              <w:tab w:val="left" w:pos="759"/>
              <w:tab w:val="left" w:leader="dot" w:pos="9093"/>
            </w:tabs>
            <w:ind w:left="759" w:hanging="519"/>
          </w:pPr>
          <w:hyperlink w:anchor="_TOC_250015" w:history="1">
            <w:r>
              <w:rPr>
                <w:spacing w:val="-2"/>
                <w:w w:val="105"/>
              </w:rPr>
              <w:t>Robots.txt</w:t>
            </w:r>
            <w:r>
              <w:rPr>
                <w:rFonts w:ascii="Times New Roman"/>
              </w:rPr>
              <w:tab/>
            </w:r>
            <w:r>
              <w:rPr>
                <w:spacing w:val="-5"/>
                <w:w w:val="105"/>
              </w:rPr>
              <w:t>10</w:t>
            </w:r>
          </w:hyperlink>
        </w:p>
        <w:p w14:paraId="602D9B74" w14:textId="77777777" w:rsidR="00184BEA" w:rsidRDefault="00000000">
          <w:pPr>
            <w:pStyle w:val="TOC2"/>
            <w:numPr>
              <w:ilvl w:val="1"/>
              <w:numId w:val="29"/>
            </w:numPr>
            <w:tabs>
              <w:tab w:val="left" w:pos="759"/>
              <w:tab w:val="left" w:leader="dot" w:pos="9093"/>
            </w:tabs>
            <w:spacing w:before="96"/>
            <w:ind w:left="759" w:hanging="519"/>
          </w:pPr>
          <w:hyperlink w:anchor="_TOC_250014" w:history="1">
            <w:r>
              <w:rPr>
                <w:w w:val="105"/>
              </w:rPr>
              <w:t>Vocabulary</w:t>
            </w:r>
            <w:r>
              <w:rPr>
                <w:spacing w:val="-1"/>
                <w:w w:val="105"/>
              </w:rPr>
              <w:t xml:space="preserve"> </w:t>
            </w:r>
            <w:r>
              <w:rPr>
                <w:w w:val="105"/>
              </w:rPr>
              <w:t>for Expressing</w:t>
            </w:r>
            <w:r>
              <w:rPr>
                <w:spacing w:val="-1"/>
                <w:w w:val="105"/>
              </w:rPr>
              <w:t xml:space="preserve"> </w:t>
            </w:r>
            <w:r>
              <w:rPr>
                <w:w w:val="105"/>
              </w:rPr>
              <w:t>Content Preferences</w:t>
            </w:r>
            <w:r>
              <w:rPr>
                <w:spacing w:val="-1"/>
                <w:w w:val="105"/>
              </w:rPr>
              <w:t xml:space="preserve"> </w:t>
            </w:r>
            <w:r>
              <w:rPr>
                <w:w w:val="105"/>
              </w:rPr>
              <w:t xml:space="preserve">for </w:t>
            </w:r>
            <w:r>
              <w:rPr>
                <w:spacing w:val="-5"/>
                <w:w w:val="105"/>
              </w:rPr>
              <w:t>AI</w:t>
            </w:r>
            <w:r>
              <w:rPr>
                <w:rFonts w:ascii="Times New Roman"/>
              </w:rPr>
              <w:tab/>
            </w:r>
            <w:r>
              <w:rPr>
                <w:spacing w:val="-5"/>
                <w:w w:val="105"/>
              </w:rPr>
              <w:t>10</w:t>
            </w:r>
          </w:hyperlink>
        </w:p>
        <w:p w14:paraId="50B190C0" w14:textId="77777777" w:rsidR="00184BEA" w:rsidRDefault="00000000">
          <w:pPr>
            <w:pStyle w:val="TOC2"/>
            <w:numPr>
              <w:ilvl w:val="1"/>
              <w:numId w:val="29"/>
            </w:numPr>
            <w:tabs>
              <w:tab w:val="left" w:pos="759"/>
              <w:tab w:val="left" w:leader="dot" w:pos="9093"/>
            </w:tabs>
            <w:spacing w:before="100"/>
            <w:ind w:left="759" w:hanging="519"/>
          </w:pPr>
          <w:hyperlink w:anchor="_TOC_250013" w:history="1">
            <w:r>
              <w:rPr>
                <w:w w:val="105"/>
              </w:rPr>
              <w:t>Open</w:t>
            </w:r>
            <w:r>
              <w:rPr>
                <w:spacing w:val="-8"/>
                <w:w w:val="105"/>
              </w:rPr>
              <w:t xml:space="preserve"> </w:t>
            </w:r>
            <w:r>
              <w:rPr>
                <w:w w:val="105"/>
              </w:rPr>
              <w:t>Binding</w:t>
            </w:r>
            <w:r>
              <w:rPr>
                <w:spacing w:val="-7"/>
                <w:w w:val="105"/>
              </w:rPr>
              <w:t xml:space="preserve"> </w:t>
            </w:r>
            <w:r>
              <w:rPr>
                <w:w w:val="105"/>
              </w:rPr>
              <w:t>of</w:t>
            </w:r>
            <w:r>
              <w:rPr>
                <w:spacing w:val="-8"/>
                <w:w w:val="105"/>
              </w:rPr>
              <w:t xml:space="preserve"> </w:t>
            </w:r>
            <w:r>
              <w:rPr>
                <w:w w:val="105"/>
              </w:rPr>
              <w:t>Content</w:t>
            </w:r>
            <w:r>
              <w:rPr>
                <w:spacing w:val="-7"/>
                <w:w w:val="105"/>
              </w:rPr>
              <w:t xml:space="preserve"> </w:t>
            </w:r>
            <w:r>
              <w:rPr>
                <w:w w:val="105"/>
              </w:rPr>
              <w:t>Identifiers</w:t>
            </w:r>
            <w:r>
              <w:rPr>
                <w:spacing w:val="-8"/>
                <w:w w:val="105"/>
              </w:rPr>
              <w:t xml:space="preserve"> </w:t>
            </w:r>
            <w:r>
              <w:rPr>
                <w:spacing w:val="-2"/>
                <w:w w:val="105"/>
              </w:rPr>
              <w:t>(OBID)</w:t>
            </w:r>
            <w:r>
              <w:rPr>
                <w:rFonts w:ascii="Times New Roman"/>
              </w:rPr>
              <w:tab/>
            </w:r>
            <w:r>
              <w:rPr>
                <w:spacing w:val="-5"/>
                <w:w w:val="105"/>
              </w:rPr>
              <w:t>10</w:t>
            </w:r>
          </w:hyperlink>
        </w:p>
        <w:p w14:paraId="470AE6E6" w14:textId="77777777" w:rsidR="00184BEA" w:rsidRDefault="00000000">
          <w:pPr>
            <w:pStyle w:val="TOC2"/>
            <w:numPr>
              <w:ilvl w:val="1"/>
              <w:numId w:val="29"/>
            </w:numPr>
            <w:tabs>
              <w:tab w:val="left" w:pos="759"/>
              <w:tab w:val="left" w:leader="dot" w:pos="9093"/>
            </w:tabs>
            <w:ind w:left="759" w:hanging="519"/>
          </w:pPr>
          <w:hyperlink w:anchor="_TOC_250012" w:history="1">
            <w:r>
              <w:rPr>
                <w:w w:val="105"/>
              </w:rPr>
              <w:t>ITU-T</w:t>
            </w:r>
            <w:r>
              <w:rPr>
                <w:spacing w:val="-10"/>
                <w:w w:val="105"/>
              </w:rPr>
              <w:t xml:space="preserve"> </w:t>
            </w:r>
            <w:r>
              <w:rPr>
                <w:w w:val="105"/>
              </w:rPr>
              <w:t>X.ig-dw:</w:t>
            </w:r>
            <w:r>
              <w:rPr>
                <w:spacing w:val="-9"/>
                <w:w w:val="105"/>
              </w:rPr>
              <w:t xml:space="preserve"> </w:t>
            </w:r>
            <w:r>
              <w:rPr>
                <w:w w:val="105"/>
              </w:rPr>
              <w:t>Implementation</w:t>
            </w:r>
            <w:r>
              <w:rPr>
                <w:spacing w:val="-9"/>
                <w:w w:val="105"/>
              </w:rPr>
              <w:t xml:space="preserve"> </w:t>
            </w:r>
            <w:r>
              <w:rPr>
                <w:w w:val="105"/>
              </w:rPr>
              <w:t>Guidelines</w:t>
            </w:r>
            <w:r>
              <w:rPr>
                <w:spacing w:val="-9"/>
                <w:w w:val="105"/>
              </w:rPr>
              <w:t xml:space="preserve"> </w:t>
            </w:r>
            <w:r>
              <w:rPr>
                <w:w w:val="105"/>
              </w:rPr>
              <w:t>for</w:t>
            </w:r>
            <w:r>
              <w:rPr>
                <w:spacing w:val="-9"/>
                <w:w w:val="105"/>
              </w:rPr>
              <w:t xml:space="preserve"> </w:t>
            </w:r>
            <w:r>
              <w:rPr>
                <w:w w:val="105"/>
              </w:rPr>
              <w:t>Digital</w:t>
            </w:r>
            <w:r>
              <w:rPr>
                <w:spacing w:val="-9"/>
                <w:w w:val="105"/>
              </w:rPr>
              <w:t xml:space="preserve"> </w:t>
            </w:r>
            <w:r>
              <w:rPr>
                <w:spacing w:val="-2"/>
                <w:w w:val="105"/>
              </w:rPr>
              <w:t>Watermarking</w:t>
            </w:r>
            <w:r>
              <w:rPr>
                <w:rFonts w:ascii="Times New Roman"/>
              </w:rPr>
              <w:tab/>
            </w:r>
            <w:r>
              <w:rPr>
                <w:spacing w:val="-5"/>
                <w:w w:val="105"/>
              </w:rPr>
              <w:t>11</w:t>
            </w:r>
          </w:hyperlink>
        </w:p>
        <w:p w14:paraId="0848D488" w14:textId="77777777" w:rsidR="00184BEA" w:rsidRDefault="00000000">
          <w:pPr>
            <w:pStyle w:val="TOC2"/>
            <w:numPr>
              <w:ilvl w:val="1"/>
              <w:numId w:val="29"/>
            </w:numPr>
            <w:tabs>
              <w:tab w:val="left" w:pos="759"/>
              <w:tab w:val="left" w:leader="dot" w:pos="9093"/>
            </w:tabs>
            <w:spacing w:before="100"/>
            <w:ind w:left="240" w:right="367" w:firstLine="0"/>
          </w:pPr>
          <w:hyperlink w:anchor="_TOC_250011" w:history="1">
            <w:r>
              <w:rPr>
                <w:w w:val="105"/>
              </w:rPr>
              <w:t xml:space="preserve">Specification of Digital Rights Management (DRM) Technology for Digital </w:t>
            </w:r>
            <w:r>
              <w:rPr>
                <w:spacing w:val="-2"/>
                <w:w w:val="105"/>
              </w:rPr>
              <w:t>Publications</w:t>
            </w:r>
            <w:r>
              <w:rPr>
                <w:rFonts w:ascii="Times New Roman"/>
              </w:rPr>
              <w:tab/>
            </w:r>
            <w:r>
              <w:rPr>
                <w:spacing w:val="-6"/>
                <w:w w:val="105"/>
              </w:rPr>
              <w:t>11</w:t>
            </w:r>
          </w:hyperlink>
        </w:p>
        <w:p w14:paraId="6D0E2A1D" w14:textId="77777777" w:rsidR="00184BEA" w:rsidRDefault="00000000">
          <w:pPr>
            <w:pStyle w:val="TOC2"/>
            <w:numPr>
              <w:ilvl w:val="1"/>
              <w:numId w:val="29"/>
            </w:numPr>
            <w:tabs>
              <w:tab w:val="left" w:pos="759"/>
              <w:tab w:val="left" w:leader="dot" w:pos="9093"/>
            </w:tabs>
            <w:ind w:left="759" w:hanging="519"/>
          </w:pPr>
          <w:hyperlink w:anchor="_TOC_250010" w:history="1">
            <w:r>
              <w:rPr>
                <w:w w:val="105"/>
              </w:rPr>
              <w:t>A</w:t>
            </w:r>
            <w:r>
              <w:rPr>
                <w:spacing w:val="-14"/>
                <w:w w:val="105"/>
              </w:rPr>
              <w:t xml:space="preserve"> </w:t>
            </w:r>
            <w:r>
              <w:rPr>
                <w:w w:val="105"/>
              </w:rPr>
              <w:t>Review</w:t>
            </w:r>
            <w:r>
              <w:rPr>
                <w:spacing w:val="-14"/>
                <w:w w:val="105"/>
              </w:rPr>
              <w:t xml:space="preserve"> </w:t>
            </w:r>
            <w:r>
              <w:rPr>
                <w:w w:val="105"/>
              </w:rPr>
              <w:t>of</w:t>
            </w:r>
            <w:r>
              <w:rPr>
                <w:spacing w:val="-14"/>
                <w:w w:val="105"/>
              </w:rPr>
              <w:t xml:space="preserve"> </w:t>
            </w:r>
            <w:r>
              <w:rPr>
                <w:w w:val="105"/>
              </w:rPr>
              <w:t>Medical</w:t>
            </w:r>
            <w:r>
              <w:rPr>
                <w:spacing w:val="-14"/>
                <w:w w:val="105"/>
              </w:rPr>
              <w:t xml:space="preserve"> </w:t>
            </w:r>
            <w:r>
              <w:rPr>
                <w:w w:val="105"/>
              </w:rPr>
              <w:t>Image</w:t>
            </w:r>
            <w:r>
              <w:rPr>
                <w:spacing w:val="-14"/>
                <w:w w:val="105"/>
              </w:rPr>
              <w:t xml:space="preserve"> </w:t>
            </w:r>
            <w:r>
              <w:rPr>
                <w:w w:val="105"/>
              </w:rPr>
              <w:t>Watermarking</w:t>
            </w:r>
            <w:r>
              <w:rPr>
                <w:spacing w:val="-14"/>
                <w:w w:val="105"/>
              </w:rPr>
              <w:t xml:space="preserve"> </w:t>
            </w:r>
            <w:r>
              <w:rPr>
                <w:w w:val="105"/>
              </w:rPr>
              <w:t>Requirements</w:t>
            </w:r>
            <w:r>
              <w:rPr>
                <w:spacing w:val="-13"/>
                <w:w w:val="105"/>
              </w:rPr>
              <w:t xml:space="preserve"> </w:t>
            </w:r>
            <w:r>
              <w:rPr>
                <w:w w:val="105"/>
              </w:rPr>
              <w:t>for</w:t>
            </w:r>
            <w:r>
              <w:rPr>
                <w:spacing w:val="-14"/>
                <w:w w:val="105"/>
              </w:rPr>
              <w:t xml:space="preserve"> </w:t>
            </w:r>
            <w:r>
              <w:rPr>
                <w:spacing w:val="-2"/>
                <w:w w:val="105"/>
              </w:rPr>
              <w:t>Teleradiology</w:t>
            </w:r>
            <w:r>
              <w:rPr>
                <w:rFonts w:ascii="Times New Roman"/>
              </w:rPr>
              <w:tab/>
            </w:r>
            <w:r>
              <w:rPr>
                <w:spacing w:val="-5"/>
                <w:w w:val="105"/>
              </w:rPr>
              <w:t>11</w:t>
            </w:r>
          </w:hyperlink>
        </w:p>
        <w:p w14:paraId="53728A07" w14:textId="77777777" w:rsidR="00184BEA" w:rsidRDefault="00000000">
          <w:pPr>
            <w:pStyle w:val="TOC2"/>
            <w:numPr>
              <w:ilvl w:val="1"/>
              <w:numId w:val="29"/>
            </w:numPr>
            <w:tabs>
              <w:tab w:val="left" w:pos="759"/>
              <w:tab w:val="left" w:leader="dot" w:pos="9093"/>
            </w:tabs>
            <w:spacing w:before="100"/>
            <w:ind w:left="759" w:hanging="519"/>
          </w:pPr>
          <w:hyperlink w:anchor="_TOC_250009" w:history="1">
            <w:r>
              <w:rPr>
                <w:w w:val="105"/>
              </w:rPr>
              <w:t>Evaluation Tools for</w:t>
            </w:r>
            <w:r>
              <w:rPr>
                <w:spacing w:val="1"/>
                <w:w w:val="105"/>
              </w:rPr>
              <w:t xml:space="preserve"> </w:t>
            </w:r>
            <w:r>
              <w:rPr>
                <w:w w:val="105"/>
              </w:rPr>
              <w:t xml:space="preserve">Persistent Association </w:t>
            </w:r>
            <w:r>
              <w:rPr>
                <w:spacing w:val="-2"/>
                <w:w w:val="105"/>
              </w:rPr>
              <w:t>Technologies</w:t>
            </w:r>
            <w:r>
              <w:rPr>
                <w:rFonts w:ascii="Times New Roman"/>
              </w:rPr>
              <w:tab/>
            </w:r>
            <w:r>
              <w:rPr>
                <w:spacing w:val="-5"/>
                <w:w w:val="105"/>
              </w:rPr>
              <w:t>12</w:t>
            </w:r>
          </w:hyperlink>
        </w:p>
        <w:p w14:paraId="6C26132B" w14:textId="77777777" w:rsidR="00184BEA" w:rsidRDefault="00000000">
          <w:pPr>
            <w:pStyle w:val="TOC2"/>
            <w:numPr>
              <w:ilvl w:val="1"/>
              <w:numId w:val="29"/>
            </w:numPr>
            <w:tabs>
              <w:tab w:val="left" w:pos="759"/>
              <w:tab w:val="left" w:leader="dot" w:pos="9093"/>
            </w:tabs>
            <w:ind w:left="240" w:right="367" w:firstLine="0"/>
          </w:pPr>
          <w:hyperlink w:anchor="_TOC_250008" w:history="1">
            <w:r>
              <w:rPr>
                <w:w w:val="105"/>
              </w:rPr>
              <w:t>IEEE Draft Standard for Evaluation Method of Robustness of Digital Watermarking Implementation</w:t>
            </w:r>
            <w:r>
              <w:rPr>
                <w:spacing w:val="-10"/>
                <w:w w:val="105"/>
              </w:rPr>
              <w:t xml:space="preserve"> </w:t>
            </w:r>
            <w:r>
              <w:rPr>
                <w:w w:val="105"/>
              </w:rPr>
              <w:t>in</w:t>
            </w:r>
            <w:r>
              <w:rPr>
                <w:spacing w:val="-10"/>
                <w:w w:val="105"/>
              </w:rPr>
              <w:t xml:space="preserve"> </w:t>
            </w:r>
            <w:r>
              <w:rPr>
                <w:w w:val="105"/>
              </w:rPr>
              <w:t>Digital</w:t>
            </w:r>
            <w:r>
              <w:rPr>
                <w:spacing w:val="-10"/>
                <w:w w:val="105"/>
              </w:rPr>
              <w:t xml:space="preserve"> </w:t>
            </w:r>
            <w:r>
              <w:rPr>
                <w:spacing w:val="-2"/>
                <w:w w:val="105"/>
              </w:rPr>
              <w:t>Contents</w:t>
            </w:r>
            <w:r>
              <w:rPr>
                <w:rFonts w:ascii="Times New Roman"/>
              </w:rPr>
              <w:tab/>
            </w:r>
            <w:r>
              <w:rPr>
                <w:spacing w:val="-7"/>
                <w:w w:val="105"/>
              </w:rPr>
              <w:t>12</w:t>
            </w:r>
          </w:hyperlink>
        </w:p>
        <w:p w14:paraId="0BBA56A7" w14:textId="77777777" w:rsidR="00184BEA" w:rsidRDefault="00000000">
          <w:pPr>
            <w:pStyle w:val="TOC2"/>
            <w:numPr>
              <w:ilvl w:val="1"/>
              <w:numId w:val="29"/>
            </w:numPr>
            <w:tabs>
              <w:tab w:val="left" w:pos="759"/>
              <w:tab w:val="left" w:leader="dot" w:pos="9093"/>
            </w:tabs>
            <w:ind w:left="759" w:hanging="519"/>
          </w:pPr>
          <w:hyperlink w:anchor="_TOC_250007" w:history="1">
            <w:r>
              <w:t>ITU-T</w:t>
            </w:r>
            <w:r>
              <w:rPr>
                <w:spacing w:val="25"/>
              </w:rPr>
              <w:t xml:space="preserve"> </w:t>
            </w:r>
            <w:r>
              <w:t>H.MMAUTH:</w:t>
            </w:r>
            <w:r>
              <w:rPr>
                <w:spacing w:val="26"/>
              </w:rPr>
              <w:t xml:space="preserve"> </w:t>
            </w:r>
            <w:r>
              <w:t>Framework</w:t>
            </w:r>
            <w:r>
              <w:rPr>
                <w:spacing w:val="26"/>
              </w:rPr>
              <w:t xml:space="preserve"> </w:t>
            </w:r>
            <w:r>
              <w:t>for</w:t>
            </w:r>
            <w:r>
              <w:rPr>
                <w:spacing w:val="25"/>
              </w:rPr>
              <w:t xml:space="preserve"> </w:t>
            </w:r>
            <w:r>
              <w:t>authentication</w:t>
            </w:r>
            <w:r>
              <w:rPr>
                <w:spacing w:val="26"/>
              </w:rPr>
              <w:t xml:space="preserve"> </w:t>
            </w:r>
            <w:r>
              <w:t>of</w:t>
            </w:r>
            <w:r>
              <w:rPr>
                <w:spacing w:val="26"/>
              </w:rPr>
              <w:t xml:space="preserve"> </w:t>
            </w:r>
            <w:r>
              <w:t>multimedia</w:t>
            </w:r>
            <w:r>
              <w:rPr>
                <w:spacing w:val="25"/>
              </w:rPr>
              <w:t xml:space="preserve"> </w:t>
            </w:r>
            <w:r>
              <w:rPr>
                <w:spacing w:val="-2"/>
              </w:rPr>
              <w:t>content</w:t>
            </w:r>
            <w:r>
              <w:rPr>
                <w:rFonts w:ascii="Times New Roman"/>
              </w:rPr>
              <w:tab/>
            </w:r>
            <w:r>
              <w:rPr>
                <w:spacing w:val="-5"/>
              </w:rPr>
              <w:t>12</w:t>
            </w:r>
          </w:hyperlink>
        </w:p>
        <w:p w14:paraId="069B0C3A" w14:textId="77777777" w:rsidR="00184BEA" w:rsidRDefault="00000000">
          <w:pPr>
            <w:pStyle w:val="TOC2"/>
            <w:numPr>
              <w:ilvl w:val="1"/>
              <w:numId w:val="29"/>
            </w:numPr>
            <w:tabs>
              <w:tab w:val="left" w:pos="759"/>
              <w:tab w:val="left" w:leader="dot" w:pos="9093"/>
            </w:tabs>
            <w:spacing w:before="95" w:line="244" w:lineRule="auto"/>
            <w:ind w:left="240" w:right="367" w:firstLine="0"/>
          </w:pPr>
          <w:hyperlink w:anchor="_TOC_250006" w:history="1">
            <w:r>
              <w:rPr>
                <w:w w:val="105"/>
              </w:rPr>
              <w:t>ITU-T H.274(V4): Versatile supplemental enhancement information messages for coded</w:t>
            </w:r>
            <w:r>
              <w:rPr>
                <w:spacing w:val="-3"/>
                <w:w w:val="105"/>
              </w:rPr>
              <w:t xml:space="preserve"> </w:t>
            </w:r>
            <w:r>
              <w:rPr>
                <w:w w:val="105"/>
              </w:rPr>
              <w:t>video</w:t>
            </w:r>
            <w:r>
              <w:rPr>
                <w:spacing w:val="-3"/>
                <w:w w:val="105"/>
              </w:rPr>
              <w:t xml:space="preserve"> </w:t>
            </w:r>
            <w:r>
              <w:rPr>
                <w:spacing w:val="-2"/>
                <w:w w:val="105"/>
              </w:rPr>
              <w:t>bitstreams</w:t>
            </w:r>
            <w:r>
              <w:rPr>
                <w:rFonts w:ascii="Times New Roman"/>
              </w:rPr>
              <w:tab/>
            </w:r>
            <w:r>
              <w:rPr>
                <w:spacing w:val="-7"/>
                <w:w w:val="105"/>
              </w:rPr>
              <w:t>13</w:t>
            </w:r>
          </w:hyperlink>
        </w:p>
        <w:p w14:paraId="0530D275" w14:textId="77777777" w:rsidR="00184BEA" w:rsidRDefault="00000000">
          <w:pPr>
            <w:pStyle w:val="TOC2"/>
            <w:numPr>
              <w:ilvl w:val="1"/>
              <w:numId w:val="29"/>
            </w:numPr>
            <w:tabs>
              <w:tab w:val="left" w:pos="759"/>
              <w:tab w:val="left" w:leader="dot" w:pos="9093"/>
            </w:tabs>
            <w:spacing w:before="89"/>
            <w:ind w:left="759" w:hanging="519"/>
          </w:pPr>
          <w:hyperlink w:anchor="_TOC_250005" w:history="1">
            <w:r>
              <w:rPr>
                <w:w w:val="105"/>
              </w:rPr>
              <w:t>ITU-T</w:t>
            </w:r>
            <w:r>
              <w:rPr>
                <w:spacing w:val="-3"/>
                <w:w w:val="105"/>
              </w:rPr>
              <w:t xml:space="preserve"> </w:t>
            </w:r>
            <w:r>
              <w:rPr>
                <w:w w:val="105"/>
              </w:rPr>
              <w:t>H.VADS:</w:t>
            </w:r>
            <w:r>
              <w:rPr>
                <w:spacing w:val="-3"/>
                <w:w w:val="105"/>
              </w:rPr>
              <w:t xml:space="preserve"> </w:t>
            </w:r>
            <w:r>
              <w:rPr>
                <w:w w:val="105"/>
              </w:rPr>
              <w:t>Assessment</w:t>
            </w:r>
            <w:r>
              <w:rPr>
                <w:spacing w:val="-2"/>
                <w:w w:val="105"/>
              </w:rPr>
              <w:t xml:space="preserve"> </w:t>
            </w:r>
            <w:r>
              <w:rPr>
                <w:w w:val="105"/>
              </w:rPr>
              <w:t>criteria</w:t>
            </w:r>
            <w:r>
              <w:rPr>
                <w:spacing w:val="-3"/>
                <w:w w:val="105"/>
              </w:rPr>
              <w:t xml:space="preserve"> </w:t>
            </w:r>
            <w:r>
              <w:rPr>
                <w:w w:val="105"/>
              </w:rPr>
              <w:t>for</w:t>
            </w:r>
            <w:r>
              <w:rPr>
                <w:spacing w:val="-3"/>
                <w:w w:val="105"/>
              </w:rPr>
              <w:t xml:space="preserve"> </w:t>
            </w:r>
            <w:r>
              <w:rPr>
                <w:w w:val="105"/>
              </w:rPr>
              <w:t>video</w:t>
            </w:r>
            <w:r>
              <w:rPr>
                <w:spacing w:val="-2"/>
                <w:w w:val="105"/>
              </w:rPr>
              <w:t xml:space="preserve"> </w:t>
            </w:r>
            <w:r>
              <w:rPr>
                <w:w w:val="105"/>
              </w:rPr>
              <w:t>authenticity</w:t>
            </w:r>
            <w:r>
              <w:rPr>
                <w:spacing w:val="-3"/>
                <w:w w:val="105"/>
              </w:rPr>
              <w:t xml:space="preserve"> </w:t>
            </w:r>
            <w:r>
              <w:rPr>
                <w:w w:val="105"/>
              </w:rPr>
              <w:t>detection</w:t>
            </w:r>
            <w:r>
              <w:rPr>
                <w:spacing w:val="-2"/>
                <w:w w:val="105"/>
              </w:rPr>
              <w:t xml:space="preserve"> services</w:t>
            </w:r>
            <w:r>
              <w:rPr>
                <w:rFonts w:ascii="Times New Roman"/>
              </w:rPr>
              <w:tab/>
            </w:r>
            <w:r>
              <w:rPr>
                <w:spacing w:val="-5"/>
                <w:w w:val="105"/>
              </w:rPr>
              <w:t>13</w:t>
            </w:r>
          </w:hyperlink>
        </w:p>
        <w:p w14:paraId="3D068D9F" w14:textId="77777777" w:rsidR="00184BEA" w:rsidRDefault="00000000">
          <w:pPr>
            <w:pStyle w:val="TOC1"/>
            <w:numPr>
              <w:ilvl w:val="0"/>
              <w:numId w:val="29"/>
            </w:numPr>
            <w:tabs>
              <w:tab w:val="left" w:pos="195"/>
              <w:tab w:val="left" w:leader="dot" w:pos="9093"/>
            </w:tabs>
            <w:ind w:left="195" w:hanging="195"/>
          </w:pPr>
          <w:hyperlink w:anchor="_TOC_250004" w:history="1">
            <w:r>
              <w:rPr>
                <w:w w:val="105"/>
              </w:rPr>
              <w:t>Standardization</w:t>
            </w:r>
            <w:r>
              <w:rPr>
                <w:spacing w:val="2"/>
                <w:w w:val="105"/>
              </w:rPr>
              <w:t xml:space="preserve"> </w:t>
            </w:r>
            <w:r>
              <w:rPr>
                <w:spacing w:val="-5"/>
                <w:w w:val="105"/>
              </w:rPr>
              <w:t>Map</w:t>
            </w:r>
            <w:r>
              <w:rPr>
                <w:rFonts w:ascii="Times New Roman"/>
              </w:rPr>
              <w:tab/>
            </w:r>
            <w:r>
              <w:rPr>
                <w:spacing w:val="-5"/>
                <w:w w:val="105"/>
              </w:rPr>
              <w:t>14</w:t>
            </w:r>
          </w:hyperlink>
        </w:p>
        <w:p w14:paraId="3F73F2AA" w14:textId="77777777" w:rsidR="00184BEA" w:rsidRDefault="00000000">
          <w:pPr>
            <w:pStyle w:val="TOC2"/>
            <w:numPr>
              <w:ilvl w:val="1"/>
              <w:numId w:val="29"/>
            </w:numPr>
            <w:tabs>
              <w:tab w:val="left" w:pos="631"/>
              <w:tab w:val="left" w:leader="dot" w:pos="9093"/>
            </w:tabs>
            <w:spacing w:before="100"/>
            <w:ind w:left="631" w:hanging="391"/>
          </w:pPr>
          <w:hyperlink w:anchor="_TOC_250003" w:history="1">
            <w:r>
              <w:rPr>
                <w:spacing w:val="-2"/>
                <w:w w:val="105"/>
              </w:rPr>
              <w:t>Overview</w:t>
            </w:r>
            <w:r>
              <w:rPr>
                <w:rFonts w:ascii="Times New Roman"/>
              </w:rPr>
              <w:tab/>
            </w:r>
            <w:r>
              <w:rPr>
                <w:spacing w:val="-5"/>
                <w:w w:val="105"/>
              </w:rPr>
              <w:t>14</w:t>
            </w:r>
          </w:hyperlink>
        </w:p>
        <w:p w14:paraId="5E313ECB" w14:textId="77777777" w:rsidR="00184BEA" w:rsidRDefault="00000000">
          <w:pPr>
            <w:pStyle w:val="TOC2"/>
            <w:numPr>
              <w:ilvl w:val="1"/>
              <w:numId w:val="29"/>
            </w:numPr>
            <w:tabs>
              <w:tab w:val="left" w:pos="631"/>
              <w:tab w:val="left" w:leader="dot" w:pos="9093"/>
            </w:tabs>
            <w:ind w:left="631" w:hanging="391"/>
          </w:pPr>
          <w:hyperlink w:anchor="_TOC_250002" w:history="1">
            <w:r>
              <w:rPr>
                <w:w w:val="105"/>
              </w:rPr>
              <w:t>Graphical</w:t>
            </w:r>
            <w:r>
              <w:rPr>
                <w:spacing w:val="27"/>
                <w:w w:val="105"/>
              </w:rPr>
              <w:t xml:space="preserve"> </w:t>
            </w:r>
            <w:r>
              <w:rPr>
                <w:spacing w:val="-2"/>
                <w:w w:val="105"/>
              </w:rPr>
              <w:t>Representations</w:t>
            </w:r>
            <w:r>
              <w:rPr>
                <w:rFonts w:ascii="Times New Roman"/>
              </w:rPr>
              <w:tab/>
            </w:r>
            <w:r>
              <w:rPr>
                <w:spacing w:val="-5"/>
                <w:w w:val="105"/>
              </w:rPr>
              <w:t>16</w:t>
            </w:r>
          </w:hyperlink>
        </w:p>
        <w:p w14:paraId="2242E630" w14:textId="77777777" w:rsidR="00184BEA" w:rsidRDefault="00000000">
          <w:pPr>
            <w:pStyle w:val="TOC1"/>
            <w:numPr>
              <w:ilvl w:val="0"/>
              <w:numId w:val="29"/>
            </w:numPr>
            <w:tabs>
              <w:tab w:val="left" w:pos="245"/>
              <w:tab w:val="left" w:leader="dot" w:pos="9093"/>
            </w:tabs>
            <w:ind w:left="245" w:hanging="245"/>
          </w:pPr>
          <w:hyperlink w:anchor="_TOC_250001" w:history="1">
            <w:r>
              <w:rPr>
                <w:w w:val="105"/>
              </w:rPr>
              <w:t xml:space="preserve">Identified Gaps and </w:t>
            </w:r>
            <w:r>
              <w:rPr>
                <w:spacing w:val="-2"/>
                <w:w w:val="105"/>
              </w:rPr>
              <w:t>Opportunities</w:t>
            </w:r>
            <w:r>
              <w:rPr>
                <w:rFonts w:ascii="Times New Roman"/>
              </w:rPr>
              <w:tab/>
            </w:r>
            <w:r>
              <w:rPr>
                <w:spacing w:val="-5"/>
                <w:w w:val="105"/>
              </w:rPr>
              <w:t>17</w:t>
            </w:r>
          </w:hyperlink>
        </w:p>
        <w:p w14:paraId="7B857D40" w14:textId="77777777" w:rsidR="00184BEA" w:rsidRDefault="00000000">
          <w:pPr>
            <w:pStyle w:val="TOC1"/>
            <w:numPr>
              <w:ilvl w:val="0"/>
              <w:numId w:val="29"/>
            </w:numPr>
            <w:tabs>
              <w:tab w:val="left" w:pos="245"/>
              <w:tab w:val="left" w:leader="dot" w:pos="9093"/>
            </w:tabs>
            <w:spacing w:before="100"/>
            <w:ind w:left="245" w:hanging="245"/>
          </w:pPr>
          <w:hyperlink w:anchor="_TOC_250000" w:history="1">
            <w:r>
              <w:rPr>
                <w:w w:val="105"/>
              </w:rPr>
              <w:t>Conclusion</w:t>
            </w:r>
            <w:r>
              <w:rPr>
                <w:spacing w:val="11"/>
                <w:w w:val="105"/>
              </w:rPr>
              <w:t xml:space="preserve"> </w:t>
            </w:r>
            <w:r>
              <w:rPr>
                <w:w w:val="105"/>
              </w:rPr>
              <w:t>and</w:t>
            </w:r>
            <w:r>
              <w:rPr>
                <w:spacing w:val="12"/>
                <w:w w:val="105"/>
              </w:rPr>
              <w:t xml:space="preserve"> </w:t>
            </w:r>
            <w:r>
              <w:rPr>
                <w:w w:val="105"/>
              </w:rPr>
              <w:t>next</w:t>
            </w:r>
            <w:r>
              <w:rPr>
                <w:spacing w:val="12"/>
                <w:w w:val="105"/>
              </w:rPr>
              <w:t xml:space="preserve"> </w:t>
            </w:r>
            <w:r>
              <w:rPr>
                <w:spacing w:val="-2"/>
                <w:w w:val="105"/>
              </w:rPr>
              <w:t>steps</w:t>
            </w:r>
            <w:r>
              <w:rPr>
                <w:rFonts w:ascii="Times New Roman"/>
              </w:rPr>
              <w:tab/>
            </w:r>
            <w:r>
              <w:rPr>
                <w:spacing w:val="-5"/>
                <w:w w:val="110"/>
              </w:rPr>
              <w:t>17</w:t>
            </w:r>
          </w:hyperlink>
        </w:p>
        <w:p w14:paraId="4B22FAD5" w14:textId="77777777" w:rsidR="00184BEA" w:rsidRDefault="00000000">
          <w:pPr>
            <w:spacing w:line="200" w:lineRule="exact"/>
            <w:rPr>
              <w:sz w:val="20"/>
            </w:rPr>
          </w:pPr>
          <w:r>
            <w:fldChar w:fldCharType="end"/>
          </w:r>
        </w:p>
      </w:sdtContent>
    </w:sdt>
    <w:p w14:paraId="17FD9D84" w14:textId="77777777" w:rsidR="00184BEA" w:rsidRDefault="00184BEA">
      <w:pPr>
        <w:spacing w:line="200" w:lineRule="exact"/>
        <w:rPr>
          <w:sz w:val="20"/>
        </w:rPr>
        <w:sectPr w:rsidR="00184BEA">
          <w:type w:val="continuous"/>
          <w:pgSz w:w="12240" w:h="15840"/>
          <w:pgMar w:top="1360" w:right="1080" w:bottom="1432" w:left="1440" w:header="0" w:footer="813" w:gutter="0"/>
          <w:cols w:space="720"/>
        </w:sectPr>
      </w:pPr>
    </w:p>
    <w:p w14:paraId="77908626" w14:textId="77777777" w:rsidR="00184BEA" w:rsidRDefault="00000000">
      <w:pPr>
        <w:pStyle w:val="Heading1"/>
        <w:spacing w:before="632"/>
        <w:ind w:left="0" w:firstLine="0"/>
      </w:pPr>
      <w:bookmarkStart w:id="0" w:name="_TOC_250044"/>
      <w:r>
        <w:rPr>
          <w:color w:val="0F4761"/>
        </w:rPr>
        <w:t>Executive</w:t>
      </w:r>
      <w:r>
        <w:rPr>
          <w:color w:val="0F4761"/>
          <w:spacing w:val="-10"/>
        </w:rPr>
        <w:t xml:space="preserve"> </w:t>
      </w:r>
      <w:bookmarkEnd w:id="0"/>
      <w:r>
        <w:rPr>
          <w:color w:val="0F4761"/>
          <w:spacing w:val="-2"/>
        </w:rPr>
        <w:t>Summary</w:t>
      </w:r>
    </w:p>
    <w:p w14:paraId="7E775EA8" w14:textId="77777777" w:rsidR="00184BEA" w:rsidRDefault="00000000">
      <w:pPr>
        <w:pStyle w:val="BodyText"/>
        <w:spacing w:before="182"/>
      </w:pPr>
      <w:r>
        <w:rPr>
          <w:w w:val="105"/>
        </w:rPr>
        <w:t>This</w:t>
      </w:r>
      <w:r>
        <w:rPr>
          <w:spacing w:val="-2"/>
          <w:w w:val="105"/>
        </w:rPr>
        <w:t xml:space="preserve"> </w:t>
      </w:r>
      <w:r>
        <w:rPr>
          <w:w w:val="105"/>
        </w:rPr>
        <w:t>white</w:t>
      </w:r>
      <w:r>
        <w:rPr>
          <w:spacing w:val="-2"/>
          <w:w w:val="105"/>
        </w:rPr>
        <w:t xml:space="preserve"> </w:t>
      </w:r>
      <w:r>
        <w:rPr>
          <w:w w:val="105"/>
        </w:rPr>
        <w:t>paper</w:t>
      </w:r>
      <w:r>
        <w:rPr>
          <w:spacing w:val="-2"/>
          <w:w w:val="105"/>
        </w:rPr>
        <w:t xml:space="preserve"> </w:t>
      </w:r>
      <w:r>
        <w:rPr>
          <w:w w:val="105"/>
        </w:rPr>
        <w:t>provides</w:t>
      </w:r>
      <w:r>
        <w:rPr>
          <w:spacing w:val="-2"/>
          <w:w w:val="105"/>
        </w:rPr>
        <w:t xml:space="preserve"> </w:t>
      </w:r>
      <w:r>
        <w:rPr>
          <w:w w:val="105"/>
        </w:rPr>
        <w:t>a</w:t>
      </w:r>
      <w:r>
        <w:rPr>
          <w:spacing w:val="-2"/>
          <w:w w:val="105"/>
        </w:rPr>
        <w:t xml:space="preserve"> </w:t>
      </w:r>
      <w:r>
        <w:rPr>
          <w:w w:val="105"/>
        </w:rPr>
        <w:t>comprehensive</w:t>
      </w:r>
      <w:r>
        <w:rPr>
          <w:spacing w:val="-2"/>
          <w:w w:val="105"/>
        </w:rPr>
        <w:t xml:space="preserve"> </w:t>
      </w:r>
      <w:r>
        <w:rPr>
          <w:w w:val="105"/>
        </w:rPr>
        <w:t>overview</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current</w:t>
      </w:r>
      <w:r>
        <w:rPr>
          <w:spacing w:val="-2"/>
          <w:w w:val="105"/>
        </w:rPr>
        <w:t xml:space="preserve"> </w:t>
      </w:r>
      <w:r>
        <w:rPr>
          <w:w w:val="105"/>
        </w:rPr>
        <w:t>landscape</w:t>
      </w:r>
      <w:r>
        <w:rPr>
          <w:spacing w:val="-2"/>
          <w:w w:val="105"/>
        </w:rPr>
        <w:t xml:space="preserve"> </w:t>
      </w:r>
      <w:r>
        <w:rPr>
          <w:w w:val="105"/>
        </w:rPr>
        <w:t>of</w:t>
      </w:r>
      <w:r>
        <w:rPr>
          <w:spacing w:val="-2"/>
          <w:w w:val="105"/>
        </w:rPr>
        <w:t xml:space="preserve"> </w:t>
      </w:r>
      <w:r>
        <w:rPr>
          <w:w w:val="105"/>
        </w:rPr>
        <w:t xml:space="preserve">standards and specifications related to digital media authenticity and artificial intelligence. It categorizes these standards into five key clusters: content provenance, trust and authenticity, asset identifiers, rights declarations, and watermarking. The report provides a short description of each standard along with </w:t>
      </w:r>
      <w:proofErr w:type="gramStart"/>
      <w:r>
        <w:rPr>
          <w:w w:val="105"/>
        </w:rPr>
        <w:t>link</w:t>
      </w:r>
      <w:proofErr w:type="gramEnd"/>
      <w:r>
        <w:rPr>
          <w:w w:val="105"/>
        </w:rPr>
        <w:t xml:space="preserve"> for further details.</w:t>
      </w:r>
    </w:p>
    <w:p w14:paraId="447740CD" w14:textId="77777777" w:rsidR="00184BEA" w:rsidRPr="00F06D59" w:rsidRDefault="00000000">
      <w:pPr>
        <w:pStyle w:val="BodyText"/>
        <w:spacing w:before="177"/>
      </w:pPr>
      <w:r>
        <w:rPr>
          <w:w w:val="105"/>
        </w:rPr>
        <w:t>By mapping the contributions of various Standard Development Organizations (SDOs) and groups, we aim to identify gaps and opportunities for further standardization. This could serve as a valuable resource for stakeholders seeking to navigate the complex ecosystem</w:t>
      </w:r>
      <w:r>
        <w:rPr>
          <w:spacing w:val="40"/>
          <w:w w:val="105"/>
        </w:rPr>
        <w:t xml:space="preserve"> </w:t>
      </w:r>
      <w:r>
        <w:rPr>
          <w:w w:val="105"/>
        </w:rPr>
        <w:t>of</w:t>
      </w:r>
      <w:r>
        <w:rPr>
          <w:spacing w:val="-7"/>
          <w:w w:val="105"/>
        </w:rPr>
        <w:t xml:space="preserve"> </w:t>
      </w:r>
      <w:r>
        <w:rPr>
          <w:w w:val="105"/>
        </w:rPr>
        <w:t>standards</w:t>
      </w:r>
      <w:r>
        <w:rPr>
          <w:spacing w:val="-8"/>
          <w:w w:val="105"/>
        </w:rPr>
        <w:t xml:space="preserve"> </w:t>
      </w:r>
      <w:r>
        <w:rPr>
          <w:w w:val="105"/>
        </w:rPr>
        <w:t>at</w:t>
      </w:r>
      <w:r>
        <w:rPr>
          <w:spacing w:val="-8"/>
          <w:w w:val="105"/>
        </w:rPr>
        <w:t xml:space="preserve"> </w:t>
      </w:r>
      <w:r>
        <w:rPr>
          <w:w w:val="105"/>
        </w:rPr>
        <w:t>the</w:t>
      </w:r>
      <w:r>
        <w:rPr>
          <w:spacing w:val="-7"/>
          <w:w w:val="105"/>
        </w:rPr>
        <w:t xml:space="preserve"> </w:t>
      </w:r>
      <w:r>
        <w:rPr>
          <w:w w:val="105"/>
        </w:rPr>
        <w:t>intersection</w:t>
      </w:r>
      <w:r>
        <w:rPr>
          <w:spacing w:val="-8"/>
          <w:w w:val="105"/>
        </w:rPr>
        <w:t xml:space="preserve"> </w:t>
      </w:r>
      <w:r>
        <w:rPr>
          <w:w w:val="105"/>
        </w:rPr>
        <w:t>of</w:t>
      </w:r>
      <w:r>
        <w:rPr>
          <w:spacing w:val="-8"/>
          <w:w w:val="105"/>
        </w:rPr>
        <w:t xml:space="preserve"> </w:t>
      </w:r>
      <w:r>
        <w:rPr>
          <w:w w:val="105"/>
        </w:rPr>
        <w:t>artificial</w:t>
      </w:r>
      <w:r>
        <w:rPr>
          <w:spacing w:val="-8"/>
          <w:w w:val="105"/>
        </w:rPr>
        <w:t xml:space="preserve"> </w:t>
      </w:r>
      <w:r>
        <w:rPr>
          <w:w w:val="105"/>
        </w:rPr>
        <w:t>intelligence</w:t>
      </w:r>
      <w:r>
        <w:rPr>
          <w:spacing w:val="-7"/>
          <w:w w:val="105"/>
        </w:rPr>
        <w:t xml:space="preserve"> </w:t>
      </w:r>
      <w:r>
        <w:rPr>
          <w:w w:val="105"/>
        </w:rPr>
        <w:t>and</w:t>
      </w:r>
      <w:r>
        <w:rPr>
          <w:spacing w:val="-8"/>
          <w:w w:val="105"/>
        </w:rPr>
        <w:t xml:space="preserve"> </w:t>
      </w:r>
      <w:r>
        <w:rPr>
          <w:w w:val="105"/>
        </w:rPr>
        <w:t>authenticity</w:t>
      </w:r>
      <w:r>
        <w:rPr>
          <w:spacing w:val="-7"/>
          <w:w w:val="105"/>
        </w:rPr>
        <w:t xml:space="preserve"> </w:t>
      </w:r>
      <w:r>
        <w:rPr>
          <w:w w:val="105"/>
        </w:rPr>
        <w:t>in</w:t>
      </w:r>
      <w:r>
        <w:rPr>
          <w:spacing w:val="-9"/>
          <w:w w:val="105"/>
        </w:rPr>
        <w:t xml:space="preserve"> </w:t>
      </w:r>
      <w:r>
        <w:rPr>
          <w:w w:val="105"/>
        </w:rPr>
        <w:t>digital</w:t>
      </w:r>
      <w:r>
        <w:rPr>
          <w:spacing w:val="-8"/>
          <w:w w:val="105"/>
        </w:rPr>
        <w:t xml:space="preserve"> </w:t>
      </w:r>
      <w:r>
        <w:rPr>
          <w:w w:val="105"/>
        </w:rPr>
        <w:t>media</w:t>
      </w:r>
      <w:r>
        <w:rPr>
          <w:spacing w:val="-8"/>
          <w:w w:val="105"/>
        </w:rPr>
        <w:t xml:space="preserve"> </w:t>
      </w:r>
      <w:r>
        <w:rPr>
          <w:w w:val="105"/>
        </w:rPr>
        <w:t>and to</w:t>
      </w:r>
      <w:r>
        <w:rPr>
          <w:spacing w:val="13"/>
          <w:w w:val="105"/>
        </w:rPr>
        <w:t xml:space="preserve"> </w:t>
      </w:r>
      <w:r>
        <w:rPr>
          <w:w w:val="105"/>
        </w:rPr>
        <w:t>implement</w:t>
      </w:r>
      <w:r>
        <w:rPr>
          <w:spacing w:val="14"/>
          <w:w w:val="105"/>
        </w:rPr>
        <w:t xml:space="preserve"> </w:t>
      </w:r>
      <w:r>
        <w:rPr>
          <w:w w:val="105"/>
        </w:rPr>
        <w:t>best</w:t>
      </w:r>
      <w:r>
        <w:rPr>
          <w:spacing w:val="14"/>
          <w:w w:val="105"/>
        </w:rPr>
        <w:t xml:space="preserve"> </w:t>
      </w:r>
      <w:r>
        <w:rPr>
          <w:w w:val="105"/>
        </w:rPr>
        <w:t>practices</w:t>
      </w:r>
      <w:r>
        <w:rPr>
          <w:spacing w:val="14"/>
          <w:w w:val="105"/>
        </w:rPr>
        <w:t xml:space="preserve"> </w:t>
      </w:r>
      <w:r>
        <w:rPr>
          <w:w w:val="105"/>
        </w:rPr>
        <w:t>to</w:t>
      </w:r>
      <w:r>
        <w:rPr>
          <w:spacing w:val="14"/>
          <w:w w:val="105"/>
        </w:rPr>
        <w:t xml:space="preserve"> </w:t>
      </w:r>
      <w:r>
        <w:rPr>
          <w:w w:val="105"/>
        </w:rPr>
        <w:t>safeguard</w:t>
      </w:r>
      <w:r>
        <w:rPr>
          <w:spacing w:val="14"/>
          <w:w w:val="105"/>
        </w:rPr>
        <w:t xml:space="preserve"> </w:t>
      </w:r>
      <w:r>
        <w:rPr>
          <w:w w:val="105"/>
        </w:rPr>
        <w:t>the</w:t>
      </w:r>
      <w:r>
        <w:rPr>
          <w:spacing w:val="14"/>
          <w:w w:val="105"/>
        </w:rPr>
        <w:t xml:space="preserve"> </w:t>
      </w:r>
      <w:r>
        <w:rPr>
          <w:w w:val="105"/>
        </w:rPr>
        <w:t>authenticity</w:t>
      </w:r>
      <w:r>
        <w:rPr>
          <w:spacing w:val="14"/>
          <w:w w:val="105"/>
        </w:rPr>
        <w:t xml:space="preserve"> </w:t>
      </w:r>
      <w:r>
        <w:rPr>
          <w:w w:val="105"/>
        </w:rPr>
        <w:t>and</w:t>
      </w:r>
      <w:r>
        <w:rPr>
          <w:spacing w:val="14"/>
          <w:w w:val="105"/>
        </w:rPr>
        <w:t xml:space="preserve"> </w:t>
      </w:r>
      <w:commentRangeStart w:id="1"/>
      <w:r>
        <w:rPr>
          <w:w w:val="105"/>
        </w:rPr>
        <w:t>rights</w:t>
      </w:r>
      <w:r>
        <w:rPr>
          <w:spacing w:val="14"/>
          <w:w w:val="105"/>
        </w:rPr>
        <w:t xml:space="preserve"> </w:t>
      </w:r>
      <w:r>
        <w:rPr>
          <w:w w:val="105"/>
        </w:rPr>
        <w:t>of</w:t>
      </w:r>
      <w:r>
        <w:rPr>
          <w:spacing w:val="14"/>
          <w:w w:val="105"/>
        </w:rPr>
        <w:t xml:space="preserve"> </w:t>
      </w:r>
      <w:r>
        <w:rPr>
          <w:w w:val="105"/>
        </w:rPr>
        <w:t>digital</w:t>
      </w:r>
      <w:r>
        <w:rPr>
          <w:spacing w:val="14"/>
          <w:w w:val="105"/>
        </w:rPr>
        <w:t xml:space="preserve"> </w:t>
      </w:r>
      <w:r>
        <w:rPr>
          <w:w w:val="105"/>
        </w:rPr>
        <w:t>assets</w:t>
      </w:r>
      <w:commentRangeEnd w:id="1"/>
      <w:r w:rsidR="0011292C">
        <w:rPr>
          <w:rStyle w:val="CommentReference"/>
        </w:rPr>
        <w:commentReference w:id="1"/>
      </w:r>
      <w:r>
        <w:rPr>
          <w:w w:val="105"/>
        </w:rPr>
        <w:t>.</w:t>
      </w:r>
      <w:r>
        <w:rPr>
          <w:spacing w:val="14"/>
          <w:w w:val="105"/>
        </w:rPr>
        <w:t xml:space="preserve"> </w:t>
      </w:r>
      <w:r w:rsidRPr="00F06D59">
        <w:rPr>
          <w:spacing w:val="-5"/>
          <w:w w:val="105"/>
        </w:rPr>
        <w:t>The</w:t>
      </w:r>
    </w:p>
    <w:p w14:paraId="2DFDD65C" w14:textId="77777777" w:rsidR="00184BEA" w:rsidRPr="00F06D59" w:rsidRDefault="00184BEA">
      <w:pPr>
        <w:pStyle w:val="BodyText"/>
        <w:sectPr w:rsidR="00184BEA" w:rsidRPr="00F06D59">
          <w:type w:val="continuous"/>
          <w:pgSz w:w="12240" w:h="15840"/>
          <w:pgMar w:top="1360" w:right="1080" w:bottom="1000" w:left="1440" w:header="0" w:footer="813" w:gutter="0"/>
          <w:cols w:space="720"/>
        </w:sectPr>
      </w:pPr>
    </w:p>
    <w:p w14:paraId="7E1551BF" w14:textId="310E0866" w:rsidR="00184BEA" w:rsidRDefault="00000000">
      <w:pPr>
        <w:pStyle w:val="BodyText"/>
        <w:spacing w:before="77"/>
      </w:pPr>
      <w:proofErr w:type="gramStart"/>
      <w:r w:rsidRPr="00F06D59">
        <w:rPr>
          <w:w w:val="105"/>
        </w:rPr>
        <w:lastRenderedPageBreak/>
        <w:t>findings</w:t>
      </w:r>
      <w:proofErr w:type="gramEnd"/>
      <w:r w:rsidRPr="00F06D59">
        <w:rPr>
          <w:spacing w:val="-6"/>
          <w:w w:val="105"/>
        </w:rPr>
        <w:t xml:space="preserve"> </w:t>
      </w:r>
      <w:r w:rsidRPr="00F06D59">
        <w:rPr>
          <w:w w:val="105"/>
        </w:rPr>
        <w:t>underscore</w:t>
      </w:r>
      <w:r w:rsidRPr="00F06D59">
        <w:rPr>
          <w:spacing w:val="-6"/>
          <w:w w:val="105"/>
        </w:rPr>
        <w:t xml:space="preserve"> </w:t>
      </w:r>
      <w:r w:rsidRPr="00F06D59">
        <w:rPr>
          <w:w w:val="105"/>
        </w:rPr>
        <w:t>the</w:t>
      </w:r>
      <w:r w:rsidRPr="00F06D59">
        <w:rPr>
          <w:spacing w:val="-6"/>
          <w:w w:val="105"/>
        </w:rPr>
        <w:t xml:space="preserve"> </w:t>
      </w:r>
      <w:r w:rsidRPr="00F06D59">
        <w:rPr>
          <w:w w:val="105"/>
        </w:rPr>
        <w:t>critical</w:t>
      </w:r>
      <w:r w:rsidRPr="00F06D59">
        <w:rPr>
          <w:spacing w:val="-6"/>
          <w:w w:val="105"/>
        </w:rPr>
        <w:t xml:space="preserve"> </w:t>
      </w:r>
      <w:r w:rsidRPr="00F06D59">
        <w:rPr>
          <w:w w:val="105"/>
        </w:rPr>
        <w:t>role</w:t>
      </w:r>
      <w:r w:rsidRPr="00F06D59">
        <w:rPr>
          <w:spacing w:val="-6"/>
          <w:w w:val="105"/>
        </w:rPr>
        <w:t xml:space="preserve"> </w:t>
      </w:r>
      <w:r w:rsidRPr="00F06D59">
        <w:rPr>
          <w:w w:val="105"/>
        </w:rPr>
        <w:t>of</w:t>
      </w:r>
      <w:r w:rsidRPr="00F06D59">
        <w:rPr>
          <w:spacing w:val="-6"/>
          <w:w w:val="105"/>
        </w:rPr>
        <w:t xml:space="preserve"> </w:t>
      </w:r>
      <w:r w:rsidRPr="00F06D59">
        <w:rPr>
          <w:w w:val="105"/>
        </w:rPr>
        <w:t>robust</w:t>
      </w:r>
      <w:r w:rsidRPr="00F06D59">
        <w:rPr>
          <w:spacing w:val="-6"/>
          <w:w w:val="105"/>
        </w:rPr>
        <w:t xml:space="preserve"> </w:t>
      </w:r>
      <w:r w:rsidRPr="00F06D59">
        <w:rPr>
          <w:w w:val="105"/>
        </w:rPr>
        <w:t>standards</w:t>
      </w:r>
      <w:r w:rsidRPr="00F06D59">
        <w:rPr>
          <w:spacing w:val="-6"/>
          <w:w w:val="105"/>
        </w:rPr>
        <w:t xml:space="preserve"> </w:t>
      </w:r>
      <w:ins w:id="2" w:author="Sabrina Caldwell" w:date="2025-05-14T21:05:00Z" w16du:dateUtc="2025-05-14T11:05:00Z">
        <w:r w:rsidR="00F06D59" w:rsidRPr="00F06D59">
          <w:rPr>
            <w:spacing w:val="-6"/>
            <w:w w:val="105"/>
            <w:rPrChange w:id="3" w:author="Sabrina Caldwell" w:date="2025-05-14T21:05:00Z" w16du:dateUtc="2025-05-14T11:05:00Z">
              <w:rPr>
                <w:spacing w:val="-6"/>
                <w:w w:val="105"/>
                <w:highlight w:val="yellow"/>
              </w:rPr>
            </w:rPrChange>
          </w:rPr>
          <w:t xml:space="preserve">and specifications </w:t>
        </w:r>
      </w:ins>
      <w:r w:rsidRPr="00F06D59">
        <w:rPr>
          <w:w w:val="105"/>
        </w:rPr>
        <w:t>in</w:t>
      </w:r>
      <w:r w:rsidRPr="00F06D59">
        <w:rPr>
          <w:spacing w:val="-6"/>
          <w:w w:val="105"/>
        </w:rPr>
        <w:t xml:space="preserve"> </w:t>
      </w:r>
      <w:r w:rsidRPr="00F06D59">
        <w:rPr>
          <w:w w:val="105"/>
        </w:rPr>
        <w:t>fostering</w:t>
      </w:r>
      <w:r w:rsidRPr="00F06D59">
        <w:rPr>
          <w:spacing w:val="-6"/>
          <w:w w:val="105"/>
        </w:rPr>
        <w:t xml:space="preserve"> </w:t>
      </w:r>
      <w:r w:rsidRPr="00F06D59">
        <w:rPr>
          <w:w w:val="105"/>
        </w:rPr>
        <w:t>trust</w:t>
      </w:r>
      <w:r w:rsidRPr="00F06D59">
        <w:rPr>
          <w:spacing w:val="-6"/>
          <w:w w:val="105"/>
        </w:rPr>
        <w:t xml:space="preserve"> </w:t>
      </w:r>
      <w:r w:rsidRPr="00F06D59">
        <w:rPr>
          <w:w w:val="105"/>
        </w:rPr>
        <w:t>and</w:t>
      </w:r>
      <w:r w:rsidRPr="00F06D59">
        <w:rPr>
          <w:spacing w:val="-6"/>
          <w:w w:val="105"/>
        </w:rPr>
        <w:t xml:space="preserve"> </w:t>
      </w:r>
      <w:r w:rsidRPr="00F06D59">
        <w:rPr>
          <w:w w:val="105"/>
        </w:rPr>
        <w:t>accountability in the evolving digital landscape.</w:t>
      </w:r>
    </w:p>
    <w:p w14:paraId="12EE13C9" w14:textId="77777777" w:rsidR="00184BEA" w:rsidRDefault="00184BEA">
      <w:pPr>
        <w:pStyle w:val="BodyText"/>
        <w:spacing w:before="68"/>
        <w:ind w:right="0"/>
        <w:jc w:val="left"/>
      </w:pPr>
    </w:p>
    <w:p w14:paraId="5279C230" w14:textId="77777777" w:rsidR="00184BEA" w:rsidRDefault="00000000">
      <w:pPr>
        <w:pStyle w:val="Heading1"/>
        <w:numPr>
          <w:ilvl w:val="0"/>
          <w:numId w:val="28"/>
        </w:numPr>
        <w:tabs>
          <w:tab w:val="left" w:pos="306"/>
        </w:tabs>
        <w:ind w:left="306" w:hanging="306"/>
      </w:pPr>
      <w:bookmarkStart w:id="4" w:name="_TOC_250043"/>
      <w:bookmarkEnd w:id="4"/>
      <w:r>
        <w:rPr>
          <w:color w:val="0F4761"/>
          <w:spacing w:val="-2"/>
        </w:rPr>
        <w:t>Introduction</w:t>
      </w:r>
    </w:p>
    <w:p w14:paraId="241B7FCF" w14:textId="19A92261" w:rsidR="00184BEA" w:rsidRDefault="00000000">
      <w:pPr>
        <w:pStyle w:val="BodyText"/>
        <w:spacing w:before="177"/>
      </w:pPr>
      <w:r>
        <w:rPr>
          <w:w w:val="105"/>
        </w:rPr>
        <w:t xml:space="preserve">This white paper provides a comprehensive overview of various standards and specifications related to digital media, focusing on content provenance, trust </w:t>
      </w:r>
      <w:ins w:id="5" w:author="Sabrina Caldwell" w:date="2025-05-14T19:48:00Z" w16du:dateUtc="2025-05-14T09:48:00Z">
        <w:r w:rsidR="0011292C">
          <w:rPr>
            <w:w w:val="105"/>
          </w:rPr>
          <w:t xml:space="preserve">and </w:t>
        </w:r>
      </w:ins>
      <w:r>
        <w:rPr>
          <w:w w:val="105"/>
        </w:rPr>
        <w:t>authenticity, asset identifiers, rights declarations, and watermarking. These standards are essential for ensuring</w:t>
      </w:r>
      <w:r>
        <w:rPr>
          <w:spacing w:val="-2"/>
          <w:w w:val="105"/>
        </w:rPr>
        <w:t xml:space="preserve"> </w:t>
      </w:r>
      <w:r>
        <w:rPr>
          <w:w w:val="105"/>
        </w:rPr>
        <w:t>the</w:t>
      </w:r>
      <w:r>
        <w:rPr>
          <w:spacing w:val="-2"/>
          <w:w w:val="105"/>
        </w:rPr>
        <w:t xml:space="preserve"> </w:t>
      </w:r>
      <w:r>
        <w:rPr>
          <w:w w:val="105"/>
        </w:rPr>
        <w:t>authenticity</w:t>
      </w:r>
      <w:r>
        <w:rPr>
          <w:spacing w:val="-2"/>
          <w:w w:val="105"/>
        </w:rPr>
        <w:t xml:space="preserve"> </w:t>
      </w:r>
      <w:r>
        <w:rPr>
          <w:w w:val="105"/>
        </w:rPr>
        <w:t>of</w:t>
      </w:r>
      <w:r>
        <w:rPr>
          <w:spacing w:val="-2"/>
          <w:w w:val="105"/>
        </w:rPr>
        <w:t xml:space="preserve"> </w:t>
      </w:r>
      <w:r>
        <w:rPr>
          <w:w w:val="105"/>
        </w:rPr>
        <w:t>both</w:t>
      </w:r>
      <w:r>
        <w:rPr>
          <w:spacing w:val="-2"/>
          <w:w w:val="105"/>
        </w:rPr>
        <w:t xml:space="preserve"> </w:t>
      </w:r>
      <w:r>
        <w:rPr>
          <w:w w:val="105"/>
        </w:rPr>
        <w:t>synthetic</w:t>
      </w:r>
      <w:r>
        <w:rPr>
          <w:spacing w:val="-2"/>
          <w:w w:val="105"/>
        </w:rPr>
        <w:t xml:space="preserve"> </w:t>
      </w:r>
      <w:r>
        <w:rPr>
          <w:w w:val="105"/>
        </w:rPr>
        <w:t>and</w:t>
      </w:r>
      <w:r>
        <w:rPr>
          <w:spacing w:val="-2"/>
          <w:w w:val="105"/>
        </w:rPr>
        <w:t xml:space="preserve"> </w:t>
      </w:r>
      <w:r w:rsidRPr="0011292C">
        <w:rPr>
          <w:w w:val="105"/>
          <w:highlight w:val="yellow"/>
          <w:rPrChange w:id="6" w:author="Sabrina Caldwell" w:date="2025-05-14T19:49:00Z" w16du:dateUtc="2025-05-14T09:49:00Z">
            <w:rPr>
              <w:w w:val="105"/>
            </w:rPr>
          </w:rPrChange>
        </w:rPr>
        <w:t>non-synthetic</w:t>
      </w:r>
      <w:r>
        <w:rPr>
          <w:spacing w:val="-3"/>
          <w:w w:val="105"/>
        </w:rPr>
        <w:t xml:space="preserve"> </w:t>
      </w:r>
      <w:r>
        <w:rPr>
          <w:w w:val="105"/>
        </w:rPr>
        <w:t>digital</w:t>
      </w:r>
      <w:r>
        <w:rPr>
          <w:spacing w:val="-2"/>
          <w:w w:val="105"/>
        </w:rPr>
        <w:t xml:space="preserve"> </w:t>
      </w:r>
      <w:r>
        <w:rPr>
          <w:w w:val="105"/>
        </w:rPr>
        <w:t>content.</w:t>
      </w:r>
      <w:r>
        <w:rPr>
          <w:spacing w:val="-2"/>
          <w:w w:val="105"/>
        </w:rPr>
        <w:t xml:space="preserve"> </w:t>
      </w:r>
      <w:r>
        <w:rPr>
          <w:w w:val="105"/>
        </w:rPr>
        <w:t>As</w:t>
      </w:r>
      <w:r>
        <w:rPr>
          <w:spacing w:val="-3"/>
          <w:w w:val="105"/>
        </w:rPr>
        <w:t xml:space="preserve"> </w:t>
      </w:r>
      <w:r>
        <w:rPr>
          <w:w w:val="105"/>
        </w:rPr>
        <w:t>generative AI continues to evolve, the need for robust standards becomes increasingly critical to protect the interests of creators, consumers, and organizations.</w:t>
      </w:r>
    </w:p>
    <w:p w14:paraId="4E02EFE8" w14:textId="67FD67DD" w:rsidR="00184BEA" w:rsidRDefault="00000000">
      <w:pPr>
        <w:pStyle w:val="BodyText"/>
        <w:spacing w:before="182"/>
      </w:pPr>
      <w:r>
        <w:rPr>
          <w:w w:val="105"/>
        </w:rPr>
        <w:t xml:space="preserve">The standards discussed in this report are developed by various Standard Development Organizations (SDOs) and groups, each contributing to different aspects of AI and authenticity. By adhering to these guidelines, organizations can </w:t>
      </w:r>
      <w:ins w:id="7" w:author="Sabrina Caldwell" w:date="2025-05-14T21:06:00Z" w16du:dateUtc="2025-05-14T11:06:00Z">
        <w:r w:rsidR="00F06D59">
          <w:rPr>
            <w:w w:val="105"/>
          </w:rPr>
          <w:t xml:space="preserve">better </w:t>
        </w:r>
      </w:ins>
      <w:r>
        <w:rPr>
          <w:w w:val="105"/>
        </w:rPr>
        <w:t xml:space="preserve">maintain the trustworthiness and provenance of their digital assets, ensuring that content remains authentic and traceable throughout </w:t>
      </w:r>
      <w:proofErr w:type="gramStart"/>
      <w:r>
        <w:rPr>
          <w:w w:val="105"/>
        </w:rPr>
        <w:t>its</w:t>
      </w:r>
      <w:proofErr w:type="gramEnd"/>
      <w:r>
        <w:rPr>
          <w:w w:val="105"/>
        </w:rPr>
        <w:t xml:space="preserve"> lifecycle.</w:t>
      </w:r>
    </w:p>
    <w:p w14:paraId="61BA6A9A" w14:textId="77777777" w:rsidR="00184BEA" w:rsidRDefault="00000000">
      <w:pPr>
        <w:pStyle w:val="Heading2"/>
        <w:numPr>
          <w:ilvl w:val="1"/>
          <w:numId w:val="28"/>
        </w:numPr>
        <w:tabs>
          <w:tab w:val="left" w:pos="490"/>
        </w:tabs>
        <w:spacing w:before="182"/>
        <w:ind w:left="490" w:hanging="490"/>
      </w:pPr>
      <w:bookmarkStart w:id="8" w:name="_TOC_250042"/>
      <w:r>
        <w:rPr>
          <w:color w:val="0F4761"/>
          <w:spacing w:val="-4"/>
        </w:rPr>
        <w:t>About</w:t>
      </w:r>
      <w:r>
        <w:rPr>
          <w:color w:val="0F4761"/>
          <w:spacing w:val="-11"/>
        </w:rPr>
        <w:t xml:space="preserve"> </w:t>
      </w:r>
      <w:r>
        <w:rPr>
          <w:color w:val="0F4761"/>
          <w:spacing w:val="-4"/>
        </w:rPr>
        <w:t>the</w:t>
      </w:r>
      <w:r>
        <w:rPr>
          <w:color w:val="0F4761"/>
          <w:spacing w:val="-12"/>
        </w:rPr>
        <w:t xml:space="preserve"> </w:t>
      </w:r>
      <w:r>
        <w:rPr>
          <w:color w:val="0F4761"/>
          <w:spacing w:val="-4"/>
        </w:rPr>
        <w:t>AMAS</w:t>
      </w:r>
      <w:r>
        <w:rPr>
          <w:color w:val="0F4761"/>
          <w:spacing w:val="-12"/>
        </w:rPr>
        <w:t xml:space="preserve"> </w:t>
      </w:r>
      <w:bookmarkEnd w:id="8"/>
      <w:r>
        <w:rPr>
          <w:color w:val="0F4761"/>
          <w:spacing w:val="-4"/>
        </w:rPr>
        <w:t>initiative</w:t>
      </w:r>
    </w:p>
    <w:p w14:paraId="47986F2F" w14:textId="77777777" w:rsidR="00184BEA" w:rsidRDefault="00000000">
      <w:pPr>
        <w:pStyle w:val="BodyText"/>
        <w:spacing w:before="180"/>
        <w:ind w:right="0"/>
        <w:jc w:val="left"/>
      </w:pPr>
      <w:r>
        <w:rPr>
          <w:spacing w:val="-5"/>
          <w:w w:val="105"/>
        </w:rPr>
        <w:t>TBD</w:t>
      </w:r>
    </w:p>
    <w:p w14:paraId="3DEE44BA" w14:textId="77777777" w:rsidR="00184BEA" w:rsidRDefault="00000000">
      <w:pPr>
        <w:pStyle w:val="Heading2"/>
        <w:numPr>
          <w:ilvl w:val="1"/>
          <w:numId w:val="28"/>
        </w:numPr>
        <w:tabs>
          <w:tab w:val="left" w:pos="490"/>
        </w:tabs>
        <w:spacing w:before="178"/>
        <w:ind w:left="490" w:hanging="490"/>
      </w:pPr>
      <w:bookmarkStart w:id="9" w:name="_TOC_250041"/>
      <w:bookmarkEnd w:id="9"/>
      <w:r>
        <w:rPr>
          <w:color w:val="0F4761"/>
          <w:spacing w:val="-2"/>
        </w:rPr>
        <w:t>Methodology</w:t>
      </w:r>
    </w:p>
    <w:p w14:paraId="78CF6790" w14:textId="295C1648" w:rsidR="00184BEA" w:rsidRDefault="00000000">
      <w:pPr>
        <w:pStyle w:val="BodyText"/>
        <w:spacing w:before="180"/>
      </w:pPr>
      <w:r>
        <w:rPr>
          <w:w w:val="105"/>
        </w:rPr>
        <w:t xml:space="preserve">The approach taken in this report involves a thorough review of </w:t>
      </w:r>
      <w:ins w:id="10" w:author="Sabrina Caldwell" w:date="2025-05-14T19:54:00Z" w16du:dateUtc="2025-05-14T09:54:00Z">
        <w:r w:rsidR="00962BF7">
          <w:rPr>
            <w:w w:val="105"/>
          </w:rPr>
          <w:t xml:space="preserve">known </w:t>
        </w:r>
      </w:ins>
      <w:r>
        <w:rPr>
          <w:w w:val="105"/>
        </w:rPr>
        <w:t>existing standards and specifications</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digital</w:t>
      </w:r>
      <w:r>
        <w:rPr>
          <w:spacing w:val="-8"/>
          <w:w w:val="105"/>
        </w:rPr>
        <w:t xml:space="preserve"> </w:t>
      </w:r>
      <w:r>
        <w:rPr>
          <w:w w:val="105"/>
        </w:rPr>
        <w:t>media.</w:t>
      </w:r>
      <w:r>
        <w:rPr>
          <w:spacing w:val="-8"/>
          <w:w w:val="105"/>
        </w:rPr>
        <w:t xml:space="preserve"> </w:t>
      </w:r>
      <w:r>
        <w:rPr>
          <w:w w:val="105"/>
        </w:rPr>
        <w:t>The</w:t>
      </w:r>
      <w:r>
        <w:rPr>
          <w:spacing w:val="-8"/>
          <w:w w:val="105"/>
        </w:rPr>
        <w:t xml:space="preserve"> </w:t>
      </w:r>
      <w:r>
        <w:rPr>
          <w:w w:val="105"/>
        </w:rPr>
        <w:t>focus</w:t>
      </w:r>
      <w:r>
        <w:rPr>
          <w:spacing w:val="-8"/>
          <w:w w:val="105"/>
        </w:rPr>
        <w:t xml:space="preserve"> </w:t>
      </w:r>
      <w:del w:id="11" w:author="Sabrina Caldwell" w:date="2025-05-14T19:54:00Z" w16du:dateUtc="2025-05-14T09:54:00Z">
        <w:r w:rsidDel="00962BF7">
          <w:rPr>
            <w:w w:val="105"/>
          </w:rPr>
          <w:delText>is</w:delText>
        </w:r>
        <w:r w:rsidDel="00962BF7">
          <w:rPr>
            <w:spacing w:val="-8"/>
            <w:w w:val="105"/>
          </w:rPr>
          <w:delText xml:space="preserve"> </w:delText>
        </w:r>
      </w:del>
      <w:ins w:id="12" w:author="Sabrina Caldwell" w:date="2025-05-14T19:54:00Z" w16du:dateUtc="2025-05-14T09:54:00Z">
        <w:r w:rsidR="00962BF7">
          <w:rPr>
            <w:w w:val="105"/>
          </w:rPr>
          <w:t>wa</w:t>
        </w:r>
        <w:r w:rsidR="00962BF7">
          <w:rPr>
            <w:w w:val="105"/>
          </w:rPr>
          <w:t>s</w:t>
        </w:r>
        <w:r w:rsidR="00962BF7">
          <w:rPr>
            <w:spacing w:val="-8"/>
            <w:w w:val="105"/>
          </w:rPr>
          <w:t xml:space="preserve"> </w:t>
        </w:r>
      </w:ins>
      <w:r>
        <w:rPr>
          <w:w w:val="105"/>
        </w:rPr>
        <w:t>on</w:t>
      </w:r>
      <w:r>
        <w:rPr>
          <w:spacing w:val="-8"/>
          <w:w w:val="105"/>
        </w:rPr>
        <w:t xml:space="preserve"> </w:t>
      </w:r>
      <w:r>
        <w:rPr>
          <w:w w:val="105"/>
        </w:rPr>
        <w:t>identifying</w:t>
      </w:r>
      <w:r>
        <w:rPr>
          <w:spacing w:val="-8"/>
          <w:w w:val="105"/>
        </w:rPr>
        <w:t xml:space="preserve"> </w:t>
      </w:r>
      <w:r>
        <w:rPr>
          <w:w w:val="105"/>
        </w:rPr>
        <w:t>key</w:t>
      </w:r>
      <w:r>
        <w:rPr>
          <w:spacing w:val="-8"/>
          <w:w w:val="105"/>
        </w:rPr>
        <w:t xml:space="preserve"> </w:t>
      </w:r>
      <w:r>
        <w:rPr>
          <w:w w:val="105"/>
        </w:rPr>
        <w:t>areas</w:t>
      </w:r>
      <w:r>
        <w:rPr>
          <w:spacing w:val="-8"/>
          <w:w w:val="105"/>
        </w:rPr>
        <w:t xml:space="preserve"> </w:t>
      </w:r>
      <w:r>
        <w:rPr>
          <w:w w:val="105"/>
        </w:rPr>
        <w:t>where</w:t>
      </w:r>
      <w:r>
        <w:rPr>
          <w:spacing w:val="-8"/>
          <w:w w:val="105"/>
        </w:rPr>
        <w:t xml:space="preserve"> </w:t>
      </w:r>
      <w:r>
        <w:rPr>
          <w:w w:val="105"/>
        </w:rPr>
        <w:t xml:space="preserve">standards already exist, and from that, what </w:t>
      </w:r>
      <w:del w:id="13" w:author="Sabrina Caldwell" w:date="2025-05-14T19:54:00Z" w16du:dateUtc="2025-05-14T09:54:00Z">
        <w:r w:rsidDel="00962BF7">
          <w:rPr>
            <w:w w:val="105"/>
          </w:rPr>
          <w:delText xml:space="preserve">is </w:delText>
        </w:r>
      </w:del>
      <w:ins w:id="14" w:author="Sabrina Caldwell" w:date="2025-05-14T19:54:00Z" w16du:dateUtc="2025-05-14T09:54:00Z">
        <w:r w:rsidR="00962BF7">
          <w:rPr>
            <w:w w:val="105"/>
          </w:rPr>
          <w:t>might</w:t>
        </w:r>
        <w:r w:rsidR="00962BF7">
          <w:rPr>
            <w:w w:val="105"/>
          </w:rPr>
          <w:t xml:space="preserve"> </w:t>
        </w:r>
      </w:ins>
      <w:r>
        <w:rPr>
          <w:w w:val="105"/>
        </w:rPr>
        <w:t xml:space="preserve">still </w:t>
      </w:r>
      <w:ins w:id="15" w:author="Sabrina Caldwell" w:date="2025-05-14T19:54:00Z" w16du:dateUtc="2025-05-14T09:54:00Z">
        <w:r w:rsidR="00962BF7">
          <w:rPr>
            <w:w w:val="105"/>
          </w:rPr>
          <w:t xml:space="preserve">be </w:t>
        </w:r>
      </w:ins>
      <w:r>
        <w:rPr>
          <w:w w:val="105"/>
        </w:rPr>
        <w:t xml:space="preserve">needed to </w:t>
      </w:r>
      <w:del w:id="16" w:author="Sabrina Caldwell" w:date="2025-05-14T19:55:00Z" w16du:dateUtc="2025-05-14T09:55:00Z">
        <w:r w:rsidDel="00962BF7">
          <w:rPr>
            <w:w w:val="105"/>
          </w:rPr>
          <w:delText xml:space="preserve">ensure </w:delText>
        </w:r>
      </w:del>
      <w:ins w:id="17" w:author="Sabrina Caldwell" w:date="2025-05-14T19:55:00Z" w16du:dateUtc="2025-05-14T09:55:00Z">
        <w:r w:rsidR="00962BF7">
          <w:rPr>
            <w:w w:val="105"/>
          </w:rPr>
          <w:t>support</w:t>
        </w:r>
        <w:r w:rsidR="00962BF7">
          <w:rPr>
            <w:w w:val="105"/>
          </w:rPr>
          <w:t xml:space="preserve"> </w:t>
        </w:r>
      </w:ins>
      <w:r>
        <w:rPr>
          <w:w w:val="105"/>
        </w:rPr>
        <w:t xml:space="preserve">the authenticity and integrity of digital content. From that review, we have broken this report into the </w:t>
      </w:r>
      <w:ins w:id="18" w:author="Sabrina Caldwell" w:date="2025-05-14T19:55:00Z" w16du:dateUtc="2025-05-14T09:55:00Z">
        <w:r w:rsidR="00962BF7">
          <w:rPr>
            <w:w w:val="105"/>
          </w:rPr>
          <w:t xml:space="preserve">following </w:t>
        </w:r>
      </w:ins>
      <w:r>
        <w:rPr>
          <w:w w:val="105"/>
        </w:rPr>
        <w:t>categories: content provenance,</w:t>
      </w:r>
      <w:r>
        <w:rPr>
          <w:spacing w:val="-7"/>
          <w:w w:val="105"/>
        </w:rPr>
        <w:t xml:space="preserve"> </w:t>
      </w:r>
      <w:r>
        <w:rPr>
          <w:w w:val="105"/>
        </w:rPr>
        <w:t>trust</w:t>
      </w:r>
      <w:r>
        <w:rPr>
          <w:spacing w:val="-6"/>
          <w:w w:val="105"/>
        </w:rPr>
        <w:t xml:space="preserve"> </w:t>
      </w:r>
      <w:r>
        <w:rPr>
          <w:w w:val="105"/>
        </w:rPr>
        <w:t>and</w:t>
      </w:r>
      <w:r>
        <w:rPr>
          <w:spacing w:val="-7"/>
          <w:w w:val="105"/>
        </w:rPr>
        <w:t xml:space="preserve"> </w:t>
      </w:r>
      <w:r>
        <w:rPr>
          <w:w w:val="105"/>
        </w:rPr>
        <w:t>authenticity,</w:t>
      </w:r>
      <w:r>
        <w:rPr>
          <w:spacing w:val="-6"/>
          <w:w w:val="105"/>
        </w:rPr>
        <w:t xml:space="preserve"> </w:t>
      </w:r>
      <w:r>
        <w:rPr>
          <w:w w:val="105"/>
        </w:rPr>
        <w:t>asset</w:t>
      </w:r>
      <w:r>
        <w:rPr>
          <w:spacing w:val="-7"/>
          <w:w w:val="105"/>
        </w:rPr>
        <w:t xml:space="preserve"> </w:t>
      </w:r>
      <w:r>
        <w:rPr>
          <w:w w:val="105"/>
        </w:rPr>
        <w:t>identifiers,</w:t>
      </w:r>
      <w:r>
        <w:rPr>
          <w:spacing w:val="-6"/>
          <w:w w:val="105"/>
        </w:rPr>
        <w:t xml:space="preserve"> </w:t>
      </w:r>
      <w:r>
        <w:rPr>
          <w:w w:val="105"/>
        </w:rPr>
        <w:t>rights</w:t>
      </w:r>
      <w:r>
        <w:rPr>
          <w:spacing w:val="-6"/>
          <w:w w:val="105"/>
        </w:rPr>
        <w:t xml:space="preserve"> </w:t>
      </w:r>
      <w:r>
        <w:rPr>
          <w:w w:val="105"/>
        </w:rPr>
        <w:t>declarations,</w:t>
      </w:r>
      <w:r>
        <w:rPr>
          <w:spacing w:val="-7"/>
          <w:w w:val="105"/>
        </w:rPr>
        <w:t xml:space="preserve"> </w:t>
      </w:r>
      <w:r>
        <w:rPr>
          <w:w w:val="105"/>
        </w:rPr>
        <w:t>and</w:t>
      </w:r>
      <w:r>
        <w:rPr>
          <w:spacing w:val="-6"/>
          <w:w w:val="105"/>
        </w:rPr>
        <w:t xml:space="preserve"> </w:t>
      </w:r>
      <w:r>
        <w:rPr>
          <w:spacing w:val="-2"/>
          <w:w w:val="105"/>
        </w:rPr>
        <w:t>watermarking.</w:t>
      </w:r>
    </w:p>
    <w:p w14:paraId="47C4F0E7" w14:textId="77777777" w:rsidR="00184BEA" w:rsidRDefault="00184BEA">
      <w:pPr>
        <w:pStyle w:val="BodyText"/>
        <w:spacing w:before="67"/>
        <w:ind w:right="0"/>
        <w:jc w:val="left"/>
      </w:pPr>
    </w:p>
    <w:p w14:paraId="695AB5D7" w14:textId="77777777" w:rsidR="00184BEA" w:rsidRDefault="00000000">
      <w:pPr>
        <w:pStyle w:val="Heading1"/>
        <w:numPr>
          <w:ilvl w:val="0"/>
          <w:numId w:val="28"/>
        </w:numPr>
        <w:tabs>
          <w:tab w:val="left" w:pos="306"/>
        </w:tabs>
        <w:ind w:left="306" w:hanging="306"/>
      </w:pPr>
      <w:bookmarkStart w:id="19" w:name="_TOC_250040"/>
      <w:r>
        <w:rPr>
          <w:color w:val="0F4761"/>
        </w:rPr>
        <w:t>Categories</w:t>
      </w:r>
      <w:r>
        <w:rPr>
          <w:color w:val="0F4761"/>
          <w:spacing w:val="-17"/>
        </w:rPr>
        <w:t xml:space="preserve"> </w:t>
      </w:r>
      <w:r>
        <w:rPr>
          <w:color w:val="0F4761"/>
        </w:rPr>
        <w:t>of</w:t>
      </w:r>
      <w:r>
        <w:rPr>
          <w:color w:val="0F4761"/>
          <w:spacing w:val="-16"/>
        </w:rPr>
        <w:t xml:space="preserve"> </w:t>
      </w:r>
      <w:bookmarkEnd w:id="19"/>
      <w:r>
        <w:rPr>
          <w:color w:val="0F4761"/>
          <w:spacing w:val="-2"/>
        </w:rPr>
        <w:t>Standards</w:t>
      </w:r>
    </w:p>
    <w:p w14:paraId="57FEF6D6" w14:textId="29FA4D5B" w:rsidR="00184BEA" w:rsidRDefault="00000000">
      <w:pPr>
        <w:pStyle w:val="BodyText"/>
        <w:spacing w:before="178"/>
      </w:pPr>
      <w:r>
        <w:rPr>
          <w:w w:val="105"/>
        </w:rPr>
        <w:t>In this white paper, we have clustered those standards and specifications in the scope of this analysis into five categories: content provenance, trust and authenticity, asset identifiers,</w:t>
      </w:r>
      <w:r>
        <w:rPr>
          <w:spacing w:val="-13"/>
          <w:w w:val="105"/>
        </w:rPr>
        <w:t xml:space="preserve"> </w:t>
      </w:r>
      <w:r>
        <w:rPr>
          <w:w w:val="105"/>
        </w:rPr>
        <w:t>rights</w:t>
      </w:r>
      <w:r>
        <w:rPr>
          <w:spacing w:val="-13"/>
          <w:w w:val="105"/>
        </w:rPr>
        <w:t xml:space="preserve"> </w:t>
      </w:r>
      <w:r>
        <w:rPr>
          <w:w w:val="105"/>
        </w:rPr>
        <w:t>declaration</w:t>
      </w:r>
      <w:r>
        <w:rPr>
          <w:spacing w:val="-13"/>
          <w:w w:val="105"/>
        </w:rPr>
        <w:t xml:space="preserve"> </w:t>
      </w:r>
      <w:r>
        <w:rPr>
          <w:w w:val="105"/>
        </w:rPr>
        <w:t>and</w:t>
      </w:r>
      <w:r>
        <w:rPr>
          <w:spacing w:val="-13"/>
          <w:w w:val="105"/>
        </w:rPr>
        <w:t xml:space="preserve"> </w:t>
      </w:r>
      <w:r>
        <w:rPr>
          <w:w w:val="105"/>
        </w:rPr>
        <w:t>watermarking.</w:t>
      </w:r>
      <w:r>
        <w:rPr>
          <w:spacing w:val="-13"/>
          <w:w w:val="105"/>
        </w:rPr>
        <w:t xml:space="preserve"> </w:t>
      </w:r>
      <w:r>
        <w:rPr>
          <w:w w:val="105"/>
        </w:rPr>
        <w:t>Rights</w:t>
      </w:r>
      <w:r>
        <w:rPr>
          <w:spacing w:val="-13"/>
          <w:w w:val="105"/>
        </w:rPr>
        <w:t xml:space="preserve"> </w:t>
      </w:r>
      <w:r>
        <w:rPr>
          <w:w w:val="105"/>
        </w:rPr>
        <w:t>declaration,</w:t>
      </w:r>
      <w:r>
        <w:rPr>
          <w:spacing w:val="-13"/>
          <w:w w:val="105"/>
        </w:rPr>
        <w:t xml:space="preserve"> </w:t>
      </w:r>
      <w:r>
        <w:rPr>
          <w:w w:val="105"/>
        </w:rPr>
        <w:t>in</w:t>
      </w:r>
      <w:r>
        <w:rPr>
          <w:spacing w:val="-13"/>
          <w:w w:val="105"/>
        </w:rPr>
        <w:t xml:space="preserve"> </w:t>
      </w:r>
      <w:r>
        <w:rPr>
          <w:w w:val="105"/>
        </w:rPr>
        <w:t>turn,</w:t>
      </w:r>
      <w:r>
        <w:rPr>
          <w:spacing w:val="-13"/>
          <w:w w:val="105"/>
        </w:rPr>
        <w:t xml:space="preserve"> </w:t>
      </w:r>
      <w:r>
        <w:rPr>
          <w:w w:val="105"/>
        </w:rPr>
        <w:t>is</w:t>
      </w:r>
      <w:r>
        <w:rPr>
          <w:spacing w:val="-13"/>
          <w:w w:val="105"/>
        </w:rPr>
        <w:t xml:space="preserve"> </w:t>
      </w:r>
      <w:r>
        <w:rPr>
          <w:w w:val="105"/>
        </w:rPr>
        <w:t>defined</w:t>
      </w:r>
      <w:r>
        <w:rPr>
          <w:spacing w:val="-12"/>
          <w:w w:val="105"/>
        </w:rPr>
        <w:t xml:space="preserve"> </w:t>
      </w:r>
      <w:r>
        <w:rPr>
          <w:w w:val="105"/>
        </w:rPr>
        <w:t>in</w:t>
      </w:r>
      <w:r>
        <w:rPr>
          <w:spacing w:val="-12"/>
          <w:w w:val="105"/>
        </w:rPr>
        <w:t xml:space="preserve"> </w:t>
      </w:r>
      <w:r>
        <w:rPr>
          <w:w w:val="105"/>
        </w:rPr>
        <w:t xml:space="preserve">two </w:t>
      </w:r>
      <w:r w:rsidRPr="00962BF7">
        <w:rPr>
          <w:w w:val="105"/>
          <w:highlight w:val="yellow"/>
          <w:rPrChange w:id="20" w:author="Sabrina Caldwell" w:date="2025-05-14T19:56:00Z" w16du:dateUtc="2025-05-14T09:56:00Z">
            <w:rPr>
              <w:w w:val="105"/>
            </w:rPr>
          </w:rPrChange>
        </w:rPr>
        <w:t>inclinations</w:t>
      </w:r>
      <w:r>
        <w:rPr>
          <w:w w:val="105"/>
        </w:rPr>
        <w:t xml:space="preserve">: general purpose and opt-out mechanisms. </w:t>
      </w:r>
      <w:commentRangeStart w:id="21"/>
      <w:r>
        <w:rPr>
          <w:w w:val="105"/>
        </w:rPr>
        <w:t xml:space="preserve">The </w:t>
      </w:r>
      <w:proofErr w:type="gramStart"/>
      <w:r>
        <w:rPr>
          <w:w w:val="105"/>
        </w:rPr>
        <w:t>general purpose</w:t>
      </w:r>
      <w:proofErr w:type="gramEnd"/>
      <w:r>
        <w:rPr>
          <w:w w:val="105"/>
        </w:rPr>
        <w:t xml:space="preserve"> rights declaration </w:t>
      </w:r>
      <w:ins w:id="22" w:author="Sabrina Caldwell" w:date="2025-05-14T19:57:00Z" w16du:dateUtc="2025-05-14T09:57:00Z">
        <w:r w:rsidR="00962BF7">
          <w:rPr>
            <w:w w:val="105"/>
          </w:rPr>
          <w:t xml:space="preserve">aspect </w:t>
        </w:r>
      </w:ins>
      <w:r>
        <w:rPr>
          <w:w w:val="105"/>
        </w:rPr>
        <w:t xml:space="preserve">addresses a broad scope while the opt-out </w:t>
      </w:r>
      <w:proofErr w:type="gramStart"/>
      <w:r>
        <w:rPr>
          <w:w w:val="105"/>
        </w:rPr>
        <w:t>mechanisms</w:t>
      </w:r>
      <w:proofErr w:type="gramEnd"/>
      <w:r>
        <w:rPr>
          <w:w w:val="105"/>
        </w:rPr>
        <w:t xml:space="preserve"> </w:t>
      </w:r>
      <w:ins w:id="23" w:author="Sabrina Caldwell" w:date="2025-05-14T19:57:00Z" w16du:dateUtc="2025-05-14T09:57:00Z">
        <w:r w:rsidR="00962BF7">
          <w:rPr>
            <w:w w:val="105"/>
          </w:rPr>
          <w:t xml:space="preserve">aspect </w:t>
        </w:r>
      </w:ins>
      <w:r>
        <w:rPr>
          <w:w w:val="105"/>
        </w:rPr>
        <w:t>refer</w:t>
      </w:r>
      <w:ins w:id="24" w:author="Sabrina Caldwell" w:date="2025-05-14T19:58:00Z" w16du:dateUtc="2025-05-14T09:58:00Z">
        <w:r w:rsidR="00962BF7">
          <w:rPr>
            <w:w w:val="105"/>
          </w:rPr>
          <w:t>s</w:t>
        </w:r>
      </w:ins>
      <w:r>
        <w:rPr>
          <w:w w:val="105"/>
        </w:rPr>
        <w:t xml:space="preserve"> to a specific </w:t>
      </w:r>
      <w:del w:id="25" w:author="Sabrina Caldwell" w:date="2025-05-14T19:59:00Z" w16du:dateUtc="2025-05-14T09:59:00Z">
        <w:r w:rsidDel="00962BF7">
          <w:rPr>
            <w:w w:val="105"/>
          </w:rPr>
          <w:delText xml:space="preserve">aspect </w:delText>
        </w:r>
      </w:del>
      <w:ins w:id="26" w:author="Sabrina Caldwell" w:date="2025-05-14T19:59:00Z" w16du:dateUtc="2025-05-14T09:59:00Z">
        <w:r w:rsidR="00962BF7">
          <w:rPr>
            <w:w w:val="105"/>
          </w:rPr>
          <w:t>facet</w:t>
        </w:r>
        <w:r w:rsidR="00962BF7">
          <w:rPr>
            <w:w w:val="105"/>
          </w:rPr>
          <w:t xml:space="preserve"> </w:t>
        </w:r>
      </w:ins>
      <w:r>
        <w:rPr>
          <w:w w:val="105"/>
        </w:rPr>
        <w:t>of rights declaration that is of relevance to the scope of this document.</w:t>
      </w:r>
      <w:commentRangeEnd w:id="21"/>
      <w:r w:rsidR="004F5230">
        <w:rPr>
          <w:rStyle w:val="CommentReference"/>
        </w:rPr>
        <w:commentReference w:id="21"/>
      </w:r>
    </w:p>
    <w:p w14:paraId="6B5041A3" w14:textId="77777777" w:rsidR="00184BEA" w:rsidRDefault="00000000">
      <w:pPr>
        <w:pStyle w:val="Heading2"/>
        <w:numPr>
          <w:ilvl w:val="1"/>
          <w:numId w:val="28"/>
        </w:numPr>
        <w:tabs>
          <w:tab w:val="left" w:pos="490"/>
        </w:tabs>
        <w:spacing w:before="182"/>
        <w:ind w:left="490" w:hanging="490"/>
      </w:pPr>
      <w:bookmarkStart w:id="27" w:name="_TOC_250039"/>
      <w:r>
        <w:rPr>
          <w:color w:val="0F4761"/>
          <w:spacing w:val="-2"/>
        </w:rPr>
        <w:t>Content</w:t>
      </w:r>
      <w:r>
        <w:rPr>
          <w:color w:val="0F4761"/>
          <w:spacing w:val="-5"/>
        </w:rPr>
        <w:t xml:space="preserve"> </w:t>
      </w:r>
      <w:bookmarkEnd w:id="27"/>
      <w:r>
        <w:rPr>
          <w:color w:val="0F4761"/>
          <w:spacing w:val="-2"/>
        </w:rPr>
        <w:t>Provenance</w:t>
      </w:r>
    </w:p>
    <w:p w14:paraId="00F2F883" w14:textId="77777777" w:rsidR="00184BEA" w:rsidRDefault="00000000">
      <w:pPr>
        <w:pStyle w:val="BodyText"/>
        <w:spacing w:before="180"/>
      </w:pPr>
      <w:r>
        <w:rPr>
          <w:w w:val="105"/>
        </w:rPr>
        <w:t>Content</w:t>
      </w:r>
      <w:r>
        <w:rPr>
          <w:spacing w:val="-8"/>
          <w:w w:val="105"/>
        </w:rPr>
        <w:t xml:space="preserve"> </w:t>
      </w:r>
      <w:r>
        <w:rPr>
          <w:w w:val="105"/>
        </w:rPr>
        <w:t>provenance</w:t>
      </w:r>
      <w:r>
        <w:rPr>
          <w:spacing w:val="-8"/>
          <w:w w:val="105"/>
        </w:rPr>
        <w:t xml:space="preserve"> </w:t>
      </w:r>
      <w:r>
        <w:rPr>
          <w:w w:val="105"/>
        </w:rPr>
        <w:t>refers</w:t>
      </w:r>
      <w:r>
        <w:rPr>
          <w:spacing w:val="-8"/>
          <w:w w:val="105"/>
        </w:rPr>
        <w:t xml:space="preserve"> </w:t>
      </w:r>
      <w:r>
        <w:rPr>
          <w:w w:val="105"/>
        </w:rPr>
        <w:t>to</w:t>
      </w:r>
      <w:r>
        <w:rPr>
          <w:spacing w:val="-8"/>
          <w:w w:val="105"/>
        </w:rPr>
        <w:t xml:space="preserve"> </w:t>
      </w:r>
      <w:r>
        <w:rPr>
          <w:w w:val="105"/>
        </w:rPr>
        <w:t>information</w:t>
      </w:r>
      <w:r>
        <w:rPr>
          <w:spacing w:val="-8"/>
          <w:w w:val="105"/>
        </w:rPr>
        <w:t xml:space="preserve"> </w:t>
      </w:r>
      <w:r>
        <w:rPr>
          <w:w w:val="105"/>
        </w:rPr>
        <w:t>on</w:t>
      </w:r>
      <w:r>
        <w:rPr>
          <w:spacing w:val="-8"/>
          <w:w w:val="105"/>
        </w:rPr>
        <w:t xml:space="preserve"> </w:t>
      </w:r>
      <w:r>
        <w:rPr>
          <w:w w:val="105"/>
        </w:rPr>
        <w:t>the</w:t>
      </w:r>
      <w:r>
        <w:rPr>
          <w:spacing w:val="-8"/>
          <w:w w:val="105"/>
        </w:rPr>
        <w:t xml:space="preserve"> </w:t>
      </w:r>
      <w:commentRangeStart w:id="28"/>
      <w:r>
        <w:rPr>
          <w:w w:val="105"/>
        </w:rPr>
        <w:t>origin</w:t>
      </w:r>
      <w:r>
        <w:rPr>
          <w:spacing w:val="-8"/>
          <w:w w:val="105"/>
        </w:rPr>
        <w:t xml:space="preserve"> </w:t>
      </w:r>
      <w:r>
        <w:rPr>
          <w:w w:val="105"/>
        </w:rPr>
        <w:t>and</w:t>
      </w:r>
      <w:r>
        <w:rPr>
          <w:spacing w:val="-8"/>
          <w:w w:val="105"/>
        </w:rPr>
        <w:t xml:space="preserve"> </w:t>
      </w:r>
      <w:r>
        <w:rPr>
          <w:w w:val="105"/>
        </w:rPr>
        <w:t>history</w:t>
      </w:r>
      <w:r>
        <w:rPr>
          <w:spacing w:val="-8"/>
          <w:w w:val="105"/>
        </w:rPr>
        <w:t xml:space="preserve"> </w:t>
      </w:r>
      <w:commentRangeEnd w:id="28"/>
      <w:r w:rsidR="004F5230">
        <w:rPr>
          <w:rStyle w:val="CommentReference"/>
        </w:rPr>
        <w:commentReference w:id="28"/>
      </w:r>
      <w:r>
        <w:rPr>
          <w:w w:val="105"/>
        </w:rPr>
        <w:t>of</w:t>
      </w:r>
      <w:r>
        <w:rPr>
          <w:spacing w:val="-8"/>
          <w:w w:val="105"/>
        </w:rPr>
        <w:t xml:space="preserve"> </w:t>
      </w:r>
      <w:r>
        <w:rPr>
          <w:w w:val="105"/>
        </w:rPr>
        <w:t>digital</w:t>
      </w:r>
      <w:r>
        <w:rPr>
          <w:spacing w:val="-8"/>
          <w:w w:val="105"/>
        </w:rPr>
        <w:t xml:space="preserve"> </w:t>
      </w:r>
      <w:r>
        <w:rPr>
          <w:w w:val="105"/>
        </w:rPr>
        <w:t>content.</w:t>
      </w:r>
      <w:r>
        <w:rPr>
          <w:spacing w:val="-8"/>
          <w:w w:val="105"/>
        </w:rPr>
        <w:t xml:space="preserve"> </w:t>
      </w:r>
      <w:r>
        <w:rPr>
          <w:w w:val="105"/>
        </w:rPr>
        <w:t>This</w:t>
      </w:r>
      <w:r>
        <w:rPr>
          <w:spacing w:val="-8"/>
          <w:w w:val="105"/>
        </w:rPr>
        <w:t xml:space="preserve"> </w:t>
      </w:r>
      <w:r>
        <w:rPr>
          <w:w w:val="105"/>
        </w:rPr>
        <w:t>is an important tool for the verification of the authenticity and integrity of digital assets. Provenance</w:t>
      </w:r>
      <w:r>
        <w:rPr>
          <w:spacing w:val="34"/>
          <w:w w:val="105"/>
        </w:rPr>
        <w:t xml:space="preserve"> </w:t>
      </w:r>
      <w:r>
        <w:rPr>
          <w:w w:val="105"/>
        </w:rPr>
        <w:t>information</w:t>
      </w:r>
      <w:r>
        <w:rPr>
          <w:spacing w:val="34"/>
          <w:w w:val="105"/>
        </w:rPr>
        <w:t xml:space="preserve"> </w:t>
      </w:r>
      <w:r>
        <w:rPr>
          <w:w w:val="105"/>
        </w:rPr>
        <w:t>helps</w:t>
      </w:r>
      <w:r>
        <w:rPr>
          <w:spacing w:val="35"/>
          <w:w w:val="105"/>
        </w:rPr>
        <w:t xml:space="preserve"> </w:t>
      </w:r>
      <w:r>
        <w:rPr>
          <w:w w:val="105"/>
        </w:rPr>
        <w:t>in</w:t>
      </w:r>
      <w:r>
        <w:rPr>
          <w:spacing w:val="34"/>
          <w:w w:val="105"/>
        </w:rPr>
        <w:t xml:space="preserve"> </w:t>
      </w:r>
      <w:r>
        <w:rPr>
          <w:w w:val="105"/>
        </w:rPr>
        <w:t>tracking</w:t>
      </w:r>
      <w:r>
        <w:rPr>
          <w:spacing w:val="35"/>
          <w:w w:val="105"/>
        </w:rPr>
        <w:t xml:space="preserve"> </w:t>
      </w:r>
      <w:r>
        <w:rPr>
          <w:w w:val="105"/>
        </w:rPr>
        <w:t>the</w:t>
      </w:r>
      <w:r>
        <w:rPr>
          <w:spacing w:val="34"/>
          <w:w w:val="105"/>
        </w:rPr>
        <w:t xml:space="preserve"> </w:t>
      </w:r>
      <w:r>
        <w:rPr>
          <w:w w:val="105"/>
        </w:rPr>
        <w:t>creation,</w:t>
      </w:r>
      <w:r>
        <w:rPr>
          <w:spacing w:val="35"/>
          <w:w w:val="105"/>
        </w:rPr>
        <w:t xml:space="preserve"> </w:t>
      </w:r>
      <w:r>
        <w:rPr>
          <w:w w:val="105"/>
        </w:rPr>
        <w:t>modification,</w:t>
      </w:r>
      <w:r>
        <w:rPr>
          <w:spacing w:val="34"/>
          <w:w w:val="105"/>
        </w:rPr>
        <w:t xml:space="preserve"> </w:t>
      </w:r>
      <w:r>
        <w:rPr>
          <w:w w:val="105"/>
        </w:rPr>
        <w:t>and</w:t>
      </w:r>
      <w:r>
        <w:rPr>
          <w:spacing w:val="34"/>
          <w:w w:val="105"/>
        </w:rPr>
        <w:t xml:space="preserve"> </w:t>
      </w:r>
      <w:r>
        <w:rPr>
          <w:w w:val="105"/>
        </w:rPr>
        <w:t>distribution</w:t>
      </w:r>
      <w:r>
        <w:rPr>
          <w:spacing w:val="35"/>
          <w:w w:val="105"/>
        </w:rPr>
        <w:t xml:space="preserve"> </w:t>
      </w:r>
      <w:r>
        <w:rPr>
          <w:spacing w:val="-5"/>
          <w:w w:val="105"/>
        </w:rPr>
        <w:t>of</w:t>
      </w:r>
    </w:p>
    <w:p w14:paraId="04347B75" w14:textId="77777777" w:rsidR="00184BEA" w:rsidRDefault="00184BEA">
      <w:pPr>
        <w:pStyle w:val="BodyText"/>
        <w:sectPr w:rsidR="00184BEA">
          <w:pgSz w:w="12240" w:h="15840"/>
          <w:pgMar w:top="1360" w:right="1080" w:bottom="1000" w:left="1440" w:header="0" w:footer="813" w:gutter="0"/>
          <w:cols w:space="720"/>
        </w:sectPr>
      </w:pPr>
    </w:p>
    <w:p w14:paraId="6C70DE04" w14:textId="1A065412" w:rsidR="00184BEA" w:rsidRDefault="00000000">
      <w:pPr>
        <w:pStyle w:val="BodyText"/>
        <w:spacing w:before="77"/>
      </w:pPr>
      <w:r>
        <w:rPr>
          <w:w w:val="105"/>
        </w:rPr>
        <w:lastRenderedPageBreak/>
        <w:t xml:space="preserve">content, providing a transparent record that can be used to establish trust and </w:t>
      </w:r>
      <w:del w:id="29" w:author="Sabrina Caldwell" w:date="2025-05-14T20:05:00Z" w16du:dateUtc="2025-05-14T10:05:00Z">
        <w:r w:rsidDel="004F5230">
          <w:rPr>
            <w:w w:val="105"/>
          </w:rPr>
          <w:delText>accountability</w:delText>
        </w:r>
      </w:del>
      <w:ins w:id="30" w:author="Sabrina Caldwell" w:date="2025-05-14T20:05:00Z" w16du:dateUtc="2025-05-14T10:05:00Z">
        <w:r w:rsidR="004F5230">
          <w:rPr>
            <w:w w:val="105"/>
          </w:rPr>
          <w:t>authenticity</w:t>
        </w:r>
      </w:ins>
      <w:r>
        <w:rPr>
          <w:w w:val="105"/>
        </w:rPr>
        <w:t xml:space="preserve">. This is particularly important in use cases and applications where the authenticity </w:t>
      </w:r>
      <w:ins w:id="31" w:author="Sabrina Caldwell" w:date="2025-05-14T20:05:00Z" w16du:dateUtc="2025-05-14T10:05:00Z">
        <w:r w:rsidR="004F5230">
          <w:rPr>
            <w:w w:val="105"/>
          </w:rPr>
          <w:t xml:space="preserve">and </w:t>
        </w:r>
      </w:ins>
      <w:ins w:id="32" w:author="Sabrina Caldwell" w:date="2025-05-14T20:06:00Z" w16du:dateUtc="2025-05-14T10:06:00Z">
        <w:r w:rsidR="004F5230">
          <w:rPr>
            <w:w w:val="105"/>
          </w:rPr>
          <w:t xml:space="preserve">accountability </w:t>
        </w:r>
      </w:ins>
      <w:r>
        <w:rPr>
          <w:w w:val="105"/>
        </w:rPr>
        <w:t xml:space="preserve">of content is paramount, such as in journalism, scientific research, and digital </w:t>
      </w:r>
      <w:r>
        <w:rPr>
          <w:spacing w:val="-4"/>
          <w:w w:val="105"/>
        </w:rPr>
        <w:t>art.</w:t>
      </w:r>
    </w:p>
    <w:p w14:paraId="410232BA" w14:textId="77777777" w:rsidR="00184BEA" w:rsidRDefault="00000000">
      <w:pPr>
        <w:pStyle w:val="Heading2"/>
        <w:numPr>
          <w:ilvl w:val="1"/>
          <w:numId w:val="28"/>
        </w:numPr>
        <w:tabs>
          <w:tab w:val="left" w:pos="490"/>
        </w:tabs>
        <w:spacing w:before="182"/>
        <w:ind w:left="490" w:hanging="490"/>
      </w:pPr>
      <w:bookmarkStart w:id="33" w:name="_TOC_250038"/>
      <w:r>
        <w:rPr>
          <w:color w:val="0F4761"/>
          <w:spacing w:val="-2"/>
        </w:rPr>
        <w:t>Trust</w:t>
      </w:r>
      <w:r>
        <w:rPr>
          <w:color w:val="0F4761"/>
          <w:spacing w:val="-14"/>
        </w:rPr>
        <w:t xml:space="preserve"> </w:t>
      </w:r>
      <w:r>
        <w:rPr>
          <w:color w:val="0F4761"/>
          <w:spacing w:val="-2"/>
        </w:rPr>
        <w:t>and</w:t>
      </w:r>
      <w:r>
        <w:rPr>
          <w:color w:val="0F4761"/>
          <w:spacing w:val="-15"/>
        </w:rPr>
        <w:t xml:space="preserve"> </w:t>
      </w:r>
      <w:bookmarkEnd w:id="33"/>
      <w:r>
        <w:rPr>
          <w:color w:val="0F4761"/>
          <w:spacing w:val="-2"/>
        </w:rPr>
        <w:t>Authenticity</w:t>
      </w:r>
    </w:p>
    <w:p w14:paraId="0C60DA1F" w14:textId="1792C315" w:rsidR="00184BEA" w:rsidRDefault="00000000">
      <w:pPr>
        <w:pStyle w:val="BodyText"/>
        <w:spacing w:before="180"/>
      </w:pPr>
      <w:r>
        <w:rPr>
          <w:w w:val="105"/>
        </w:rPr>
        <w:t xml:space="preserve">Trust and authenticity </w:t>
      </w:r>
      <w:commentRangeStart w:id="34"/>
      <w:r w:rsidRPr="004F5230">
        <w:rPr>
          <w:w w:val="105"/>
          <w:highlight w:val="yellow"/>
          <w:rPrChange w:id="35" w:author="Sabrina Caldwell" w:date="2025-05-14T20:07:00Z" w16du:dateUtc="2025-05-14T10:07:00Z">
            <w:rPr>
              <w:w w:val="105"/>
            </w:rPr>
          </w:rPrChange>
        </w:rPr>
        <w:t>measures</w:t>
      </w:r>
      <w:r>
        <w:rPr>
          <w:w w:val="105"/>
        </w:rPr>
        <w:t xml:space="preserve"> </w:t>
      </w:r>
      <w:commentRangeEnd w:id="34"/>
      <w:r w:rsidR="00007647">
        <w:rPr>
          <w:rStyle w:val="CommentReference"/>
        </w:rPr>
        <w:commentReference w:id="34"/>
      </w:r>
      <w:r w:rsidRPr="00F06D59">
        <w:rPr>
          <w:w w:val="105"/>
        </w:rPr>
        <w:t>ensure</w:t>
      </w:r>
      <w:r>
        <w:rPr>
          <w:w w:val="105"/>
        </w:rPr>
        <w:t xml:space="preserve"> that digital content is genuine and has not been tampered</w:t>
      </w:r>
      <w:r>
        <w:rPr>
          <w:spacing w:val="-13"/>
          <w:w w:val="105"/>
        </w:rPr>
        <w:t xml:space="preserve"> </w:t>
      </w:r>
      <w:r>
        <w:rPr>
          <w:w w:val="105"/>
        </w:rPr>
        <w:t>with.</w:t>
      </w:r>
      <w:r>
        <w:rPr>
          <w:spacing w:val="-13"/>
          <w:w w:val="105"/>
        </w:rPr>
        <w:t xml:space="preserve"> </w:t>
      </w:r>
      <w:r>
        <w:rPr>
          <w:w w:val="105"/>
        </w:rPr>
        <w:t>Such</w:t>
      </w:r>
      <w:r>
        <w:rPr>
          <w:spacing w:val="-13"/>
          <w:w w:val="105"/>
        </w:rPr>
        <w:t xml:space="preserve"> </w:t>
      </w:r>
      <w:r>
        <w:rPr>
          <w:w w:val="105"/>
        </w:rPr>
        <w:t>mechanisms</w:t>
      </w:r>
      <w:r>
        <w:rPr>
          <w:spacing w:val="-13"/>
          <w:w w:val="105"/>
        </w:rPr>
        <w:t xml:space="preserve"> </w:t>
      </w:r>
      <w:r>
        <w:rPr>
          <w:w w:val="105"/>
        </w:rPr>
        <w:t>are</w:t>
      </w:r>
      <w:r>
        <w:rPr>
          <w:spacing w:val="-13"/>
          <w:w w:val="105"/>
        </w:rPr>
        <w:t xml:space="preserve"> </w:t>
      </w:r>
      <w:r>
        <w:rPr>
          <w:w w:val="105"/>
        </w:rPr>
        <w:t>essential</w:t>
      </w:r>
      <w:r>
        <w:rPr>
          <w:spacing w:val="-13"/>
          <w:w w:val="105"/>
        </w:rPr>
        <w:t xml:space="preserve"> </w:t>
      </w:r>
      <w:r>
        <w:rPr>
          <w:w w:val="105"/>
        </w:rPr>
        <w:t>for</w:t>
      </w:r>
      <w:r>
        <w:rPr>
          <w:spacing w:val="-13"/>
          <w:w w:val="105"/>
        </w:rPr>
        <w:t xml:space="preserve"> </w:t>
      </w:r>
      <w:r>
        <w:rPr>
          <w:w w:val="105"/>
        </w:rPr>
        <w:t>maintaining</w:t>
      </w:r>
      <w:r>
        <w:rPr>
          <w:spacing w:val="-13"/>
          <w:w w:val="105"/>
        </w:rPr>
        <w:t xml:space="preserve"> </w:t>
      </w:r>
      <w:r>
        <w:rPr>
          <w:w w:val="105"/>
        </w:rPr>
        <w:t>the</w:t>
      </w:r>
      <w:r>
        <w:rPr>
          <w:spacing w:val="-13"/>
          <w:w w:val="105"/>
        </w:rPr>
        <w:t xml:space="preserve"> </w:t>
      </w:r>
      <w:r>
        <w:rPr>
          <w:w w:val="105"/>
        </w:rPr>
        <w:t>integrity</w:t>
      </w:r>
      <w:r>
        <w:rPr>
          <w:spacing w:val="-13"/>
          <w:w w:val="105"/>
        </w:rPr>
        <w:t xml:space="preserve"> </w:t>
      </w:r>
      <w:r>
        <w:rPr>
          <w:w w:val="105"/>
        </w:rPr>
        <w:t>of</w:t>
      </w:r>
      <w:r>
        <w:rPr>
          <w:spacing w:val="-13"/>
          <w:w w:val="105"/>
        </w:rPr>
        <w:t xml:space="preserve"> </w:t>
      </w:r>
      <w:r>
        <w:rPr>
          <w:w w:val="105"/>
        </w:rPr>
        <w:t>digital</w:t>
      </w:r>
      <w:r>
        <w:rPr>
          <w:spacing w:val="-13"/>
          <w:w w:val="105"/>
        </w:rPr>
        <w:t xml:space="preserve"> </w:t>
      </w:r>
      <w:r>
        <w:rPr>
          <w:w w:val="105"/>
        </w:rPr>
        <w:t>media, especially in environments where content manipulation is a significant concern. By implementing</w:t>
      </w:r>
      <w:r>
        <w:rPr>
          <w:spacing w:val="-7"/>
          <w:w w:val="105"/>
        </w:rPr>
        <w:t xml:space="preserve"> </w:t>
      </w:r>
      <w:r>
        <w:rPr>
          <w:w w:val="105"/>
        </w:rPr>
        <w:t>trust</w:t>
      </w:r>
      <w:r>
        <w:rPr>
          <w:spacing w:val="-7"/>
          <w:w w:val="105"/>
        </w:rPr>
        <w:t xml:space="preserve"> </w:t>
      </w:r>
      <w:r>
        <w:rPr>
          <w:w w:val="105"/>
        </w:rPr>
        <w:t>and</w:t>
      </w:r>
      <w:r>
        <w:rPr>
          <w:spacing w:val="-7"/>
          <w:w w:val="105"/>
        </w:rPr>
        <w:t xml:space="preserve"> </w:t>
      </w:r>
      <w:r>
        <w:rPr>
          <w:w w:val="105"/>
        </w:rPr>
        <w:t>authenticity</w:t>
      </w:r>
      <w:r>
        <w:rPr>
          <w:spacing w:val="-7"/>
          <w:w w:val="105"/>
        </w:rPr>
        <w:t xml:space="preserve"> </w:t>
      </w:r>
      <w:r>
        <w:rPr>
          <w:w w:val="105"/>
        </w:rPr>
        <w:t>measures,</w:t>
      </w:r>
      <w:r>
        <w:rPr>
          <w:spacing w:val="-7"/>
          <w:w w:val="105"/>
        </w:rPr>
        <w:t xml:space="preserve"> </w:t>
      </w:r>
      <w:r>
        <w:rPr>
          <w:w w:val="105"/>
        </w:rPr>
        <w:t>organizations</w:t>
      </w:r>
      <w:r>
        <w:rPr>
          <w:spacing w:val="-7"/>
          <w:w w:val="105"/>
        </w:rPr>
        <w:t xml:space="preserve"> </w:t>
      </w:r>
      <w:r>
        <w:rPr>
          <w:w w:val="105"/>
        </w:rPr>
        <w:t>can</w:t>
      </w:r>
      <w:r>
        <w:rPr>
          <w:spacing w:val="-7"/>
          <w:w w:val="105"/>
        </w:rPr>
        <w:t xml:space="preserve"> </w:t>
      </w:r>
      <w:r>
        <w:rPr>
          <w:w w:val="105"/>
        </w:rPr>
        <w:t>protect</w:t>
      </w:r>
      <w:r>
        <w:rPr>
          <w:spacing w:val="-7"/>
          <w:w w:val="105"/>
        </w:rPr>
        <w:t xml:space="preserve"> </w:t>
      </w:r>
      <w:r>
        <w:rPr>
          <w:w w:val="105"/>
        </w:rPr>
        <w:t>their</w:t>
      </w:r>
      <w:r>
        <w:rPr>
          <w:spacing w:val="-7"/>
          <w:w w:val="105"/>
        </w:rPr>
        <w:t xml:space="preserve"> </w:t>
      </w:r>
      <w:r>
        <w:rPr>
          <w:w w:val="105"/>
        </w:rPr>
        <w:t>digital</w:t>
      </w:r>
      <w:r>
        <w:rPr>
          <w:spacing w:val="-7"/>
          <w:w w:val="105"/>
        </w:rPr>
        <w:t xml:space="preserve"> </w:t>
      </w:r>
      <w:r>
        <w:rPr>
          <w:w w:val="105"/>
        </w:rPr>
        <w:t xml:space="preserve">assets from unauthorized alterations and </w:t>
      </w:r>
      <w:ins w:id="36" w:author="Sabrina Caldwell" w:date="2025-05-14T20:13:00Z" w16du:dateUtc="2025-05-14T10:13:00Z">
        <w:r w:rsidR="00007647">
          <w:rPr>
            <w:w w:val="105"/>
          </w:rPr>
          <w:t xml:space="preserve">help </w:t>
        </w:r>
      </w:ins>
      <w:r>
        <w:rPr>
          <w:w w:val="105"/>
        </w:rPr>
        <w:t xml:space="preserve">ensure that consumers can rely on the content they </w:t>
      </w:r>
      <w:r>
        <w:rPr>
          <w:spacing w:val="-2"/>
          <w:w w:val="105"/>
        </w:rPr>
        <w:t>receive.</w:t>
      </w:r>
    </w:p>
    <w:p w14:paraId="7A9C94D9" w14:textId="77777777" w:rsidR="00184BEA" w:rsidRDefault="00000000">
      <w:pPr>
        <w:pStyle w:val="Heading2"/>
        <w:numPr>
          <w:ilvl w:val="1"/>
          <w:numId w:val="28"/>
        </w:numPr>
        <w:tabs>
          <w:tab w:val="left" w:pos="490"/>
        </w:tabs>
        <w:spacing w:before="177"/>
        <w:ind w:left="490" w:hanging="490"/>
      </w:pPr>
      <w:bookmarkStart w:id="37" w:name="_TOC_250037"/>
      <w:r>
        <w:rPr>
          <w:color w:val="0F4761"/>
        </w:rPr>
        <w:t>Asset</w:t>
      </w:r>
      <w:r>
        <w:rPr>
          <w:color w:val="0F4761"/>
          <w:spacing w:val="20"/>
        </w:rPr>
        <w:t xml:space="preserve"> </w:t>
      </w:r>
      <w:bookmarkEnd w:id="37"/>
      <w:r>
        <w:rPr>
          <w:color w:val="0F4761"/>
          <w:spacing w:val="-2"/>
        </w:rPr>
        <w:t>Identifiers</w:t>
      </w:r>
    </w:p>
    <w:p w14:paraId="640754DF" w14:textId="1F47815F" w:rsidR="00184BEA" w:rsidRDefault="00000000">
      <w:pPr>
        <w:pStyle w:val="BodyText"/>
        <w:spacing w:before="180"/>
      </w:pPr>
      <w:r>
        <w:rPr>
          <w:w w:val="105"/>
        </w:rPr>
        <w:t>Asset</w:t>
      </w:r>
      <w:r>
        <w:rPr>
          <w:spacing w:val="-9"/>
          <w:w w:val="105"/>
        </w:rPr>
        <w:t xml:space="preserve"> </w:t>
      </w:r>
      <w:r>
        <w:rPr>
          <w:w w:val="105"/>
        </w:rPr>
        <w:t>identifiers</w:t>
      </w:r>
      <w:r>
        <w:rPr>
          <w:spacing w:val="-9"/>
          <w:w w:val="105"/>
        </w:rPr>
        <w:t xml:space="preserve"> </w:t>
      </w:r>
      <w:r>
        <w:rPr>
          <w:w w:val="105"/>
        </w:rPr>
        <w:t>are</w:t>
      </w:r>
      <w:r>
        <w:rPr>
          <w:spacing w:val="-9"/>
          <w:w w:val="105"/>
        </w:rPr>
        <w:t xml:space="preserve"> </w:t>
      </w:r>
      <w:r>
        <w:rPr>
          <w:w w:val="105"/>
        </w:rPr>
        <w:t>unique</w:t>
      </w:r>
      <w:r>
        <w:rPr>
          <w:spacing w:val="-9"/>
          <w:w w:val="105"/>
        </w:rPr>
        <w:t xml:space="preserve"> </w:t>
      </w:r>
      <w:r>
        <w:rPr>
          <w:w w:val="105"/>
        </w:rPr>
        <w:t>codes</w:t>
      </w:r>
      <w:r>
        <w:rPr>
          <w:spacing w:val="-9"/>
          <w:w w:val="105"/>
        </w:rPr>
        <w:t xml:space="preserve"> </w:t>
      </w:r>
      <w:r>
        <w:rPr>
          <w:w w:val="105"/>
        </w:rPr>
        <w:t>assigned</w:t>
      </w:r>
      <w:r>
        <w:rPr>
          <w:spacing w:val="-9"/>
          <w:w w:val="105"/>
        </w:rPr>
        <w:t xml:space="preserve"> </w:t>
      </w:r>
      <w:r>
        <w:rPr>
          <w:w w:val="105"/>
        </w:rPr>
        <w:t>to</w:t>
      </w:r>
      <w:r>
        <w:rPr>
          <w:spacing w:val="-9"/>
          <w:w w:val="105"/>
        </w:rPr>
        <w:t xml:space="preserve"> </w:t>
      </w:r>
      <w:r>
        <w:rPr>
          <w:w w:val="105"/>
        </w:rPr>
        <w:t>digital</w:t>
      </w:r>
      <w:r>
        <w:rPr>
          <w:spacing w:val="-9"/>
          <w:w w:val="105"/>
        </w:rPr>
        <w:t xml:space="preserve"> </w:t>
      </w:r>
      <w:r>
        <w:rPr>
          <w:w w:val="105"/>
        </w:rPr>
        <w:t>content</w:t>
      </w:r>
      <w:r>
        <w:rPr>
          <w:spacing w:val="-9"/>
          <w:w w:val="105"/>
        </w:rPr>
        <w:t xml:space="preserve"> </w:t>
      </w:r>
      <w:r>
        <w:rPr>
          <w:w w:val="105"/>
        </w:rPr>
        <w:t>to</w:t>
      </w:r>
      <w:r>
        <w:rPr>
          <w:spacing w:val="-9"/>
          <w:w w:val="105"/>
        </w:rPr>
        <w:t xml:space="preserve"> </w:t>
      </w:r>
      <w:r>
        <w:rPr>
          <w:w w:val="105"/>
        </w:rPr>
        <w:t>ensure</w:t>
      </w:r>
      <w:r>
        <w:rPr>
          <w:spacing w:val="-9"/>
          <w:w w:val="105"/>
        </w:rPr>
        <w:t xml:space="preserve"> </w:t>
      </w:r>
      <w:r>
        <w:rPr>
          <w:w w:val="105"/>
        </w:rPr>
        <w:t>proper</w:t>
      </w:r>
      <w:r>
        <w:rPr>
          <w:spacing w:val="-9"/>
          <w:w w:val="105"/>
        </w:rPr>
        <w:t xml:space="preserve"> </w:t>
      </w:r>
      <w:r>
        <w:rPr>
          <w:w w:val="105"/>
        </w:rPr>
        <w:t>management and tracking</w:t>
      </w:r>
      <w:ins w:id="38" w:author="Sabrina Caldwell" w:date="2025-05-14T20:15:00Z" w16du:dateUtc="2025-05-14T10:15:00Z">
        <w:r w:rsidR="00007647">
          <w:rPr>
            <w:w w:val="105"/>
          </w:rPr>
          <w:t xml:space="preserve"> of the asset</w:t>
        </w:r>
      </w:ins>
      <w:r>
        <w:rPr>
          <w:w w:val="105"/>
        </w:rPr>
        <w:t>.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84FDB96" w14:textId="77777777" w:rsidR="00184BEA" w:rsidRDefault="00000000">
      <w:pPr>
        <w:pStyle w:val="Heading2"/>
        <w:numPr>
          <w:ilvl w:val="1"/>
          <w:numId w:val="28"/>
        </w:numPr>
        <w:tabs>
          <w:tab w:val="left" w:pos="490"/>
        </w:tabs>
        <w:spacing w:before="182"/>
        <w:ind w:left="490" w:hanging="490"/>
      </w:pPr>
      <w:bookmarkStart w:id="39" w:name="_TOC_250036"/>
      <w:r>
        <w:rPr>
          <w:color w:val="0F4761"/>
        </w:rPr>
        <w:t>Rights</w:t>
      </w:r>
      <w:r>
        <w:rPr>
          <w:color w:val="0F4761"/>
          <w:spacing w:val="-13"/>
        </w:rPr>
        <w:t xml:space="preserve"> </w:t>
      </w:r>
      <w:bookmarkEnd w:id="39"/>
      <w:r>
        <w:rPr>
          <w:color w:val="0F4761"/>
          <w:spacing w:val="-2"/>
        </w:rPr>
        <w:t>Declarations</w:t>
      </w:r>
    </w:p>
    <w:p w14:paraId="7AA7C488" w14:textId="77777777" w:rsidR="00184BEA" w:rsidRDefault="00000000">
      <w:pPr>
        <w:pStyle w:val="Heading3"/>
        <w:numPr>
          <w:ilvl w:val="2"/>
          <w:numId w:val="28"/>
        </w:numPr>
        <w:tabs>
          <w:tab w:val="left" w:pos="684"/>
        </w:tabs>
        <w:spacing w:before="161"/>
        <w:ind w:left="684" w:hanging="684"/>
      </w:pPr>
      <w:bookmarkStart w:id="40" w:name="_TOC_250035"/>
      <w:r>
        <w:rPr>
          <w:color w:val="0F4761"/>
          <w:w w:val="105"/>
        </w:rPr>
        <w:t>General</w:t>
      </w:r>
      <w:r>
        <w:rPr>
          <w:color w:val="0F4761"/>
          <w:spacing w:val="2"/>
          <w:w w:val="105"/>
        </w:rPr>
        <w:t xml:space="preserve"> </w:t>
      </w:r>
      <w:bookmarkEnd w:id="40"/>
      <w:r>
        <w:rPr>
          <w:color w:val="0F4761"/>
          <w:spacing w:val="-2"/>
          <w:w w:val="105"/>
        </w:rPr>
        <w:t>Purpose</w:t>
      </w:r>
    </w:p>
    <w:p w14:paraId="112B9AB5" w14:textId="77777777" w:rsidR="00184BEA" w:rsidRDefault="00000000">
      <w:pPr>
        <w:pStyle w:val="BodyText"/>
        <w:spacing w:before="177"/>
      </w:pPr>
      <w:r>
        <w:rPr>
          <w:w w:val="105"/>
        </w:rP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w:t>
      </w:r>
      <w:r>
        <w:rPr>
          <w:spacing w:val="-2"/>
          <w:w w:val="105"/>
        </w:rPr>
        <w:t>purpose.</w:t>
      </w:r>
    </w:p>
    <w:p w14:paraId="50DACAA0" w14:textId="77777777" w:rsidR="00184BEA" w:rsidRDefault="00000000">
      <w:pPr>
        <w:pStyle w:val="Heading3"/>
        <w:numPr>
          <w:ilvl w:val="2"/>
          <w:numId w:val="28"/>
        </w:numPr>
        <w:tabs>
          <w:tab w:val="left" w:pos="684"/>
        </w:tabs>
        <w:spacing w:before="181"/>
        <w:ind w:left="684" w:hanging="684"/>
      </w:pPr>
      <w:bookmarkStart w:id="41" w:name="_TOC_250034"/>
      <w:r>
        <w:rPr>
          <w:color w:val="0F4761"/>
          <w:w w:val="105"/>
        </w:rPr>
        <w:t>Opt-Out</w:t>
      </w:r>
      <w:r>
        <w:rPr>
          <w:color w:val="0F4761"/>
          <w:spacing w:val="-3"/>
          <w:w w:val="105"/>
        </w:rPr>
        <w:t xml:space="preserve"> </w:t>
      </w:r>
      <w:bookmarkEnd w:id="41"/>
      <w:r>
        <w:rPr>
          <w:color w:val="0F4761"/>
          <w:spacing w:val="-2"/>
          <w:w w:val="105"/>
        </w:rPr>
        <w:t>Mechanisms</w:t>
      </w:r>
    </w:p>
    <w:p w14:paraId="749C30CB" w14:textId="77777777" w:rsidR="00184BEA" w:rsidRDefault="00000000">
      <w:pPr>
        <w:pStyle w:val="BodyText"/>
        <w:spacing w:before="182"/>
      </w:pPr>
      <w:commentRangeStart w:id="42"/>
      <w:r>
        <w:rPr>
          <w:w w:val="105"/>
        </w:rPr>
        <w:t>Opt-out mechanisms are a specialized approach to rights declarations that allow users to exclude their content from certain processes, such as data mining or AI training. These mechanisms</w:t>
      </w:r>
      <w:r>
        <w:rPr>
          <w:spacing w:val="-7"/>
          <w:w w:val="105"/>
        </w:rPr>
        <w:t xml:space="preserve"> </w:t>
      </w:r>
      <w:r>
        <w:rPr>
          <w:w w:val="105"/>
        </w:rPr>
        <w:t>are</w:t>
      </w:r>
      <w:r>
        <w:rPr>
          <w:spacing w:val="-7"/>
          <w:w w:val="105"/>
        </w:rPr>
        <w:t xml:space="preserve"> </w:t>
      </w:r>
      <w:r>
        <w:rPr>
          <w:w w:val="105"/>
        </w:rPr>
        <w:t>essential</w:t>
      </w:r>
      <w:r>
        <w:rPr>
          <w:spacing w:val="-7"/>
          <w:w w:val="105"/>
        </w:rPr>
        <w:t xml:space="preserve"> </w:t>
      </w:r>
      <w:r>
        <w:rPr>
          <w:w w:val="105"/>
        </w:rPr>
        <w:t>for</w:t>
      </w:r>
      <w:r>
        <w:rPr>
          <w:spacing w:val="-7"/>
          <w:w w:val="105"/>
        </w:rPr>
        <w:t xml:space="preserve"> </w:t>
      </w:r>
      <w:r>
        <w:rPr>
          <w:w w:val="105"/>
        </w:rPr>
        <w:t>protecting</w:t>
      </w:r>
      <w:r>
        <w:rPr>
          <w:spacing w:val="-7"/>
          <w:w w:val="105"/>
        </w:rPr>
        <w:t xml:space="preserve"> </w:t>
      </w:r>
      <w:r>
        <w:rPr>
          <w:w w:val="105"/>
        </w:rPr>
        <w:t>the</w:t>
      </w:r>
      <w:r>
        <w:rPr>
          <w:spacing w:val="-7"/>
          <w:w w:val="105"/>
        </w:rPr>
        <w:t xml:space="preserve"> </w:t>
      </w:r>
      <w:r>
        <w:rPr>
          <w:w w:val="105"/>
        </w:rPr>
        <w:t>privacy</w:t>
      </w:r>
      <w:r>
        <w:rPr>
          <w:spacing w:val="-7"/>
          <w:w w:val="105"/>
        </w:rPr>
        <w:t xml:space="preserve"> </w:t>
      </w:r>
      <w:r>
        <w:rPr>
          <w:w w:val="105"/>
        </w:rPr>
        <w:t>and</w:t>
      </w:r>
      <w:r>
        <w:rPr>
          <w:spacing w:val="-7"/>
          <w:w w:val="105"/>
        </w:rPr>
        <w:t xml:space="preserve"> </w:t>
      </w:r>
      <w:r>
        <w:rPr>
          <w:w w:val="105"/>
        </w:rPr>
        <w:t>rights</w:t>
      </w:r>
      <w:r>
        <w:rPr>
          <w:spacing w:val="-7"/>
          <w:w w:val="105"/>
        </w:rPr>
        <w:t xml:space="preserve"> </w:t>
      </w:r>
      <w:r>
        <w:rPr>
          <w:w w:val="105"/>
        </w:rPr>
        <w:t>of</w:t>
      </w:r>
      <w:r>
        <w:rPr>
          <w:spacing w:val="-7"/>
          <w:w w:val="105"/>
        </w:rPr>
        <w:t xml:space="preserve"> </w:t>
      </w:r>
      <w:r>
        <w:rPr>
          <w:w w:val="105"/>
        </w:rPr>
        <w:t>content</w:t>
      </w:r>
      <w:r>
        <w:rPr>
          <w:spacing w:val="-7"/>
          <w:w w:val="105"/>
        </w:rPr>
        <w:t xml:space="preserve"> </w:t>
      </w:r>
      <w:r>
        <w:rPr>
          <w:w w:val="105"/>
        </w:rPr>
        <w:t>creators,</w:t>
      </w:r>
      <w:r>
        <w:rPr>
          <w:spacing w:val="-7"/>
          <w:w w:val="105"/>
        </w:rPr>
        <w:t xml:space="preserve"> </w:t>
      </w:r>
      <w:r>
        <w:rPr>
          <w:w w:val="105"/>
        </w:rPr>
        <w:t>ensuring that their digital assets are not used without their consent. By implementing opt-out mechanisms, organizations can provide users with greater control over their content and ensure that their rights are respected.</w:t>
      </w:r>
      <w:commentRangeEnd w:id="42"/>
      <w:r w:rsidR="00007647">
        <w:rPr>
          <w:rStyle w:val="CommentReference"/>
        </w:rPr>
        <w:commentReference w:id="42"/>
      </w:r>
    </w:p>
    <w:p w14:paraId="2708BF54" w14:textId="77777777" w:rsidR="00184BEA" w:rsidRDefault="00000000">
      <w:pPr>
        <w:pStyle w:val="Heading2"/>
        <w:numPr>
          <w:ilvl w:val="1"/>
          <w:numId w:val="28"/>
        </w:numPr>
        <w:tabs>
          <w:tab w:val="left" w:pos="490"/>
        </w:tabs>
        <w:spacing w:before="177"/>
        <w:ind w:left="490" w:hanging="490"/>
      </w:pPr>
      <w:bookmarkStart w:id="43" w:name="_TOC_250033"/>
      <w:bookmarkEnd w:id="43"/>
      <w:r>
        <w:rPr>
          <w:color w:val="0F4761"/>
          <w:spacing w:val="-2"/>
        </w:rPr>
        <w:t>Watermarking</w:t>
      </w:r>
    </w:p>
    <w:p w14:paraId="15A0BC6E" w14:textId="7A124797" w:rsidR="00184BEA" w:rsidDel="008E3CB4" w:rsidRDefault="00000000">
      <w:pPr>
        <w:pStyle w:val="BodyText"/>
        <w:spacing w:before="180"/>
        <w:rPr>
          <w:del w:id="44" w:author="Sabrina Caldwell" w:date="2025-05-14T20:21:00Z" w16du:dateUtc="2025-05-14T10:21:00Z"/>
        </w:rPr>
      </w:pPr>
      <w:r>
        <w:rPr>
          <w:w w:val="105"/>
        </w:rPr>
        <w:t xml:space="preserve">Watermarking ensures that digital content is marked in a way that can be used to verify its </w:t>
      </w:r>
      <w:commentRangeStart w:id="45"/>
      <w:r>
        <w:rPr>
          <w:w w:val="105"/>
        </w:rPr>
        <w:t>authenticity</w:t>
      </w:r>
      <w:ins w:id="46" w:author="Sabrina Caldwell" w:date="2025-05-14T20:20:00Z" w16du:dateUtc="2025-05-14T10:20:00Z">
        <w:r w:rsidR="00007647">
          <w:rPr>
            <w:w w:val="105"/>
          </w:rPr>
          <w:t>, nature</w:t>
        </w:r>
      </w:ins>
      <w:r>
        <w:rPr>
          <w:w w:val="105"/>
        </w:rPr>
        <w:t xml:space="preserve"> </w:t>
      </w:r>
      <w:commentRangeEnd w:id="45"/>
      <w:r w:rsidR="008E3CB4">
        <w:rPr>
          <w:rStyle w:val="CommentReference"/>
        </w:rPr>
        <w:commentReference w:id="45"/>
      </w:r>
      <w:r>
        <w:rPr>
          <w:w w:val="105"/>
        </w:rPr>
        <w:t>and ownership.</w:t>
      </w:r>
      <w:r>
        <w:rPr>
          <w:spacing w:val="1"/>
          <w:w w:val="105"/>
        </w:rPr>
        <w:t xml:space="preserve"> </w:t>
      </w:r>
      <w:r>
        <w:rPr>
          <w:w w:val="105"/>
        </w:rPr>
        <w:t>Watermarking is</w:t>
      </w:r>
      <w:r>
        <w:rPr>
          <w:spacing w:val="1"/>
          <w:w w:val="105"/>
        </w:rPr>
        <w:t xml:space="preserve"> </w:t>
      </w:r>
      <w:r>
        <w:rPr>
          <w:w w:val="105"/>
        </w:rPr>
        <w:t>increasingly used to</w:t>
      </w:r>
      <w:r>
        <w:rPr>
          <w:spacing w:val="1"/>
          <w:w w:val="105"/>
        </w:rPr>
        <w:t xml:space="preserve"> </w:t>
      </w:r>
      <w:r>
        <w:rPr>
          <w:w w:val="105"/>
        </w:rPr>
        <w:t>facilitate the</w:t>
      </w:r>
      <w:r>
        <w:rPr>
          <w:spacing w:val="1"/>
          <w:w w:val="105"/>
        </w:rPr>
        <w:t xml:space="preserve"> </w:t>
      </w:r>
      <w:proofErr w:type="spellStart"/>
      <w:r>
        <w:rPr>
          <w:spacing w:val="-2"/>
          <w:w w:val="105"/>
        </w:rPr>
        <w:t>declaration</w:t>
      </w:r>
    </w:p>
    <w:p w14:paraId="5269834E" w14:textId="4625C3F8" w:rsidR="00184BEA" w:rsidDel="008E3CB4" w:rsidRDefault="00184BEA" w:rsidP="008E3CB4">
      <w:pPr>
        <w:pStyle w:val="BodyText"/>
        <w:spacing w:before="180"/>
        <w:rPr>
          <w:del w:id="47" w:author="Sabrina Caldwell" w:date="2025-05-14T20:21:00Z" w16du:dateUtc="2025-05-14T10:21:00Z"/>
        </w:rPr>
        <w:sectPr w:rsidR="00184BEA" w:rsidDel="008E3CB4">
          <w:pgSz w:w="12240" w:h="15840"/>
          <w:pgMar w:top="1360" w:right="1080" w:bottom="1000" w:left="1440" w:header="0" w:footer="813" w:gutter="0"/>
          <w:cols w:space="720"/>
        </w:sectPr>
        <w:pPrChange w:id="48" w:author="Sabrina Caldwell" w:date="2025-05-14T20:21:00Z" w16du:dateUtc="2025-05-14T10:21:00Z">
          <w:pPr>
            <w:pStyle w:val="BodyText"/>
          </w:pPr>
        </w:pPrChange>
      </w:pPr>
    </w:p>
    <w:p w14:paraId="34DF1BC8" w14:textId="11CBDCB6" w:rsidR="00184BEA" w:rsidRDefault="00000000">
      <w:pPr>
        <w:pStyle w:val="BodyText"/>
        <w:spacing w:before="77"/>
        <w:ind w:right="356"/>
      </w:pPr>
      <w:r>
        <w:rPr>
          <w:spacing w:val="-2"/>
          <w:w w:val="105"/>
        </w:rPr>
        <w:lastRenderedPageBreak/>
        <w:t>of</w:t>
      </w:r>
      <w:proofErr w:type="spellEnd"/>
      <w:r>
        <w:rPr>
          <w:spacing w:val="-8"/>
          <w:w w:val="105"/>
        </w:rPr>
        <w:t xml:space="preserve"> </w:t>
      </w:r>
      <w:r>
        <w:rPr>
          <w:spacing w:val="-2"/>
          <w:w w:val="105"/>
        </w:rPr>
        <w:t>the</w:t>
      </w:r>
      <w:r>
        <w:rPr>
          <w:spacing w:val="-8"/>
          <w:w w:val="105"/>
        </w:rPr>
        <w:t xml:space="preserve"> </w:t>
      </w:r>
      <w:r>
        <w:rPr>
          <w:spacing w:val="-2"/>
          <w:w w:val="105"/>
        </w:rPr>
        <w:t>rights</w:t>
      </w:r>
      <w:r>
        <w:rPr>
          <w:spacing w:val="-8"/>
          <w:w w:val="105"/>
        </w:rPr>
        <w:t xml:space="preserve"> </w:t>
      </w:r>
      <w:r>
        <w:rPr>
          <w:spacing w:val="-2"/>
          <w:w w:val="105"/>
        </w:rPr>
        <w:t>of</w:t>
      </w:r>
      <w:r>
        <w:rPr>
          <w:spacing w:val="-8"/>
          <w:w w:val="105"/>
        </w:rPr>
        <w:t xml:space="preserve"> </w:t>
      </w:r>
      <w:r>
        <w:rPr>
          <w:spacing w:val="-2"/>
          <w:w w:val="105"/>
        </w:rPr>
        <w:t>content</w:t>
      </w:r>
      <w:r>
        <w:rPr>
          <w:spacing w:val="-8"/>
          <w:w w:val="105"/>
        </w:rPr>
        <w:t xml:space="preserve"> </w:t>
      </w:r>
      <w:r>
        <w:rPr>
          <w:spacing w:val="-2"/>
          <w:w w:val="105"/>
        </w:rPr>
        <w:t>creators</w:t>
      </w:r>
      <w:r>
        <w:rPr>
          <w:spacing w:val="-8"/>
          <w:w w:val="105"/>
        </w:rPr>
        <w:t xml:space="preserve"> </w:t>
      </w:r>
      <w:r>
        <w:rPr>
          <w:spacing w:val="-2"/>
          <w:w w:val="105"/>
        </w:rPr>
        <w:t>and</w:t>
      </w:r>
      <w:r>
        <w:rPr>
          <w:spacing w:val="-8"/>
          <w:w w:val="105"/>
        </w:rPr>
        <w:t xml:space="preserve"> </w:t>
      </w:r>
      <w:ins w:id="49" w:author="Sabrina Caldwell" w:date="2025-05-14T20:23:00Z" w16du:dateUtc="2025-05-14T10:23:00Z">
        <w:r w:rsidR="008E3CB4">
          <w:rPr>
            <w:spacing w:val="-8"/>
            <w:w w:val="105"/>
          </w:rPr>
          <w:t xml:space="preserve">to </w:t>
        </w:r>
      </w:ins>
      <w:ins w:id="50" w:author="Sabrina Caldwell" w:date="2025-05-14T21:09:00Z" w16du:dateUtc="2025-05-14T11:09:00Z">
        <w:r w:rsidR="00F06D59">
          <w:rPr>
            <w:spacing w:val="-8"/>
            <w:w w:val="105"/>
          </w:rPr>
          <w:t xml:space="preserve">help </w:t>
        </w:r>
      </w:ins>
      <w:r>
        <w:rPr>
          <w:spacing w:val="-2"/>
          <w:w w:val="105"/>
        </w:rPr>
        <w:t>ensure</w:t>
      </w:r>
      <w:r>
        <w:rPr>
          <w:spacing w:val="-8"/>
          <w:w w:val="105"/>
        </w:rPr>
        <w:t xml:space="preserve"> </w:t>
      </w:r>
      <w:r>
        <w:rPr>
          <w:spacing w:val="-2"/>
          <w:w w:val="105"/>
        </w:rPr>
        <w:t>that</w:t>
      </w:r>
      <w:r>
        <w:rPr>
          <w:spacing w:val="-8"/>
          <w:w w:val="105"/>
        </w:rPr>
        <w:t xml:space="preserve"> </w:t>
      </w:r>
      <w:r>
        <w:rPr>
          <w:spacing w:val="-2"/>
          <w:w w:val="105"/>
        </w:rPr>
        <w:t>their</w:t>
      </w:r>
      <w:r>
        <w:rPr>
          <w:spacing w:val="-8"/>
          <w:w w:val="105"/>
        </w:rPr>
        <w:t xml:space="preserve"> </w:t>
      </w:r>
      <w:r>
        <w:rPr>
          <w:spacing w:val="-2"/>
          <w:w w:val="105"/>
        </w:rPr>
        <w:t>digital</w:t>
      </w:r>
      <w:r>
        <w:rPr>
          <w:spacing w:val="-8"/>
          <w:w w:val="105"/>
        </w:rPr>
        <w:t xml:space="preserve"> </w:t>
      </w:r>
      <w:r>
        <w:rPr>
          <w:spacing w:val="-2"/>
          <w:w w:val="105"/>
        </w:rPr>
        <w:t>assets</w:t>
      </w:r>
      <w:r>
        <w:rPr>
          <w:spacing w:val="-8"/>
          <w:w w:val="105"/>
        </w:rPr>
        <w:t xml:space="preserve"> </w:t>
      </w:r>
      <w:r>
        <w:rPr>
          <w:spacing w:val="-2"/>
          <w:w w:val="105"/>
        </w:rPr>
        <w:t>are</w:t>
      </w:r>
      <w:r>
        <w:rPr>
          <w:spacing w:val="-8"/>
          <w:w w:val="105"/>
        </w:rPr>
        <w:t xml:space="preserve"> </w:t>
      </w:r>
      <w:r>
        <w:rPr>
          <w:spacing w:val="-2"/>
          <w:w w:val="105"/>
        </w:rPr>
        <w:t>not</w:t>
      </w:r>
      <w:r>
        <w:rPr>
          <w:spacing w:val="-8"/>
          <w:w w:val="105"/>
        </w:rPr>
        <w:t xml:space="preserve"> </w:t>
      </w:r>
      <w:r>
        <w:rPr>
          <w:spacing w:val="-2"/>
          <w:w w:val="105"/>
        </w:rPr>
        <w:t>used</w:t>
      </w:r>
      <w:r>
        <w:rPr>
          <w:spacing w:val="-8"/>
          <w:w w:val="105"/>
        </w:rPr>
        <w:t xml:space="preserve"> </w:t>
      </w:r>
      <w:r>
        <w:rPr>
          <w:spacing w:val="-2"/>
          <w:w w:val="105"/>
        </w:rPr>
        <w:t>without</w:t>
      </w:r>
      <w:r>
        <w:rPr>
          <w:spacing w:val="-8"/>
          <w:w w:val="105"/>
        </w:rPr>
        <w:t xml:space="preserve"> </w:t>
      </w:r>
      <w:r>
        <w:rPr>
          <w:spacing w:val="-2"/>
          <w:w w:val="105"/>
        </w:rPr>
        <w:t xml:space="preserve">their </w:t>
      </w:r>
      <w:r>
        <w:rPr>
          <w:w w:val="105"/>
        </w:rPr>
        <w:t>consent. By implementing watermarking measures, organizations can provide users with greater control over their content and make sure that their rights are respected.</w:t>
      </w:r>
    </w:p>
    <w:p w14:paraId="6E399654" w14:textId="77777777" w:rsidR="00184BEA" w:rsidRDefault="00184BEA">
      <w:pPr>
        <w:pStyle w:val="BodyText"/>
        <w:spacing w:before="67"/>
        <w:ind w:right="0"/>
        <w:jc w:val="left"/>
      </w:pPr>
    </w:p>
    <w:p w14:paraId="32490A14" w14:textId="77777777" w:rsidR="00184BEA" w:rsidRDefault="00000000">
      <w:pPr>
        <w:pStyle w:val="Heading1"/>
        <w:numPr>
          <w:ilvl w:val="0"/>
          <w:numId w:val="28"/>
        </w:numPr>
        <w:tabs>
          <w:tab w:val="left" w:pos="306"/>
        </w:tabs>
        <w:spacing w:before="1"/>
        <w:ind w:left="306" w:hanging="306"/>
      </w:pPr>
      <w:bookmarkStart w:id="51" w:name="_TOC_250032"/>
      <w:r>
        <w:rPr>
          <w:color w:val="0F4761"/>
          <w:spacing w:val="-6"/>
        </w:rPr>
        <w:t>Overview</w:t>
      </w:r>
      <w:r>
        <w:rPr>
          <w:color w:val="0F4761"/>
          <w:spacing w:val="-11"/>
        </w:rPr>
        <w:t xml:space="preserve"> </w:t>
      </w:r>
      <w:r>
        <w:rPr>
          <w:color w:val="0F4761"/>
          <w:spacing w:val="-6"/>
        </w:rPr>
        <w:t>of</w:t>
      </w:r>
      <w:r>
        <w:rPr>
          <w:color w:val="0F4761"/>
          <w:spacing w:val="-11"/>
        </w:rPr>
        <w:t xml:space="preserve"> </w:t>
      </w:r>
      <w:bookmarkEnd w:id="51"/>
      <w:r>
        <w:rPr>
          <w:color w:val="0F4761"/>
          <w:spacing w:val="-6"/>
        </w:rPr>
        <w:t>Specifications</w:t>
      </w:r>
    </w:p>
    <w:p w14:paraId="37147AF5" w14:textId="77777777" w:rsidR="00184BEA" w:rsidRDefault="00000000">
      <w:pPr>
        <w:pStyle w:val="Heading2"/>
        <w:numPr>
          <w:ilvl w:val="1"/>
          <w:numId w:val="28"/>
        </w:numPr>
        <w:tabs>
          <w:tab w:val="left" w:pos="490"/>
        </w:tabs>
        <w:spacing w:before="159"/>
        <w:ind w:left="490" w:hanging="490"/>
      </w:pPr>
      <w:bookmarkStart w:id="52" w:name="_TOC_250031"/>
      <w:r>
        <w:rPr>
          <w:color w:val="0F4761"/>
        </w:rPr>
        <w:t>Content</w:t>
      </w:r>
      <w:r>
        <w:rPr>
          <w:color w:val="0F4761"/>
          <w:spacing w:val="-6"/>
        </w:rPr>
        <w:t xml:space="preserve"> </w:t>
      </w:r>
      <w:r>
        <w:rPr>
          <w:color w:val="0F4761"/>
        </w:rPr>
        <w:t>Credentials</w:t>
      </w:r>
      <w:r>
        <w:rPr>
          <w:color w:val="0F4761"/>
          <w:spacing w:val="-8"/>
        </w:rPr>
        <w:t xml:space="preserve"> </w:t>
      </w:r>
      <w:bookmarkEnd w:id="52"/>
      <w:r>
        <w:rPr>
          <w:color w:val="0F4761"/>
          <w:spacing w:val="-2"/>
        </w:rPr>
        <w:t>(C2PA)</w:t>
      </w:r>
    </w:p>
    <w:p w14:paraId="27BDCCBE" w14:textId="77777777" w:rsidR="00184BEA" w:rsidRDefault="00000000">
      <w:pPr>
        <w:pStyle w:val="ListParagraph"/>
        <w:numPr>
          <w:ilvl w:val="0"/>
          <w:numId w:val="27"/>
        </w:numPr>
        <w:tabs>
          <w:tab w:val="left" w:pos="719"/>
        </w:tabs>
        <w:spacing w:before="80"/>
        <w:ind w:left="719" w:hanging="359"/>
        <w:rPr>
          <w:sz w:val="24"/>
        </w:rPr>
      </w:pPr>
      <w:r>
        <w:rPr>
          <w:b/>
          <w:w w:val="105"/>
          <w:sz w:val="24"/>
        </w:rPr>
        <w:t>SDO/Group:</w:t>
      </w:r>
      <w:r>
        <w:rPr>
          <w:b/>
          <w:spacing w:val="29"/>
          <w:w w:val="110"/>
          <w:sz w:val="24"/>
        </w:rPr>
        <w:t xml:space="preserve"> </w:t>
      </w:r>
      <w:r>
        <w:rPr>
          <w:spacing w:val="-4"/>
          <w:w w:val="110"/>
          <w:sz w:val="24"/>
        </w:rPr>
        <w:t>C2PA</w:t>
      </w:r>
    </w:p>
    <w:p w14:paraId="3764504B" w14:textId="77777777" w:rsidR="00184BEA" w:rsidRDefault="00000000">
      <w:pPr>
        <w:pStyle w:val="ListParagraph"/>
        <w:numPr>
          <w:ilvl w:val="0"/>
          <w:numId w:val="27"/>
        </w:numPr>
        <w:tabs>
          <w:tab w:val="left" w:pos="719"/>
        </w:tabs>
        <w:ind w:left="719" w:hanging="359"/>
        <w:rPr>
          <w:sz w:val="24"/>
        </w:rPr>
      </w:pPr>
      <w:r>
        <w:rPr>
          <w:b/>
          <w:w w:val="110"/>
          <w:sz w:val="24"/>
        </w:rPr>
        <w:t>Link:</w:t>
      </w:r>
      <w:r>
        <w:rPr>
          <w:b/>
          <w:spacing w:val="-7"/>
          <w:w w:val="110"/>
          <w:sz w:val="24"/>
        </w:rPr>
        <w:t xml:space="preserve"> </w:t>
      </w:r>
      <w:r>
        <w:rPr>
          <w:color w:val="156082"/>
          <w:w w:val="110"/>
          <w:sz w:val="24"/>
        </w:rPr>
        <w:t>C2PA</w:t>
      </w:r>
      <w:r>
        <w:rPr>
          <w:color w:val="156082"/>
          <w:spacing w:val="-7"/>
          <w:w w:val="110"/>
          <w:sz w:val="24"/>
        </w:rPr>
        <w:t xml:space="preserve"> </w:t>
      </w:r>
      <w:r>
        <w:rPr>
          <w:color w:val="156082"/>
          <w:spacing w:val="-2"/>
          <w:w w:val="110"/>
          <w:sz w:val="24"/>
        </w:rPr>
        <w:t>Specification</w:t>
      </w:r>
    </w:p>
    <w:p w14:paraId="1E691AB9" w14:textId="77777777" w:rsidR="00184BEA" w:rsidRDefault="00000000">
      <w:pPr>
        <w:pStyle w:val="ListParagraph"/>
        <w:numPr>
          <w:ilvl w:val="0"/>
          <w:numId w:val="27"/>
        </w:numPr>
        <w:tabs>
          <w:tab w:val="left" w:pos="719"/>
        </w:tabs>
        <w:spacing w:before="204"/>
        <w:ind w:left="719" w:hanging="359"/>
        <w:rPr>
          <w:sz w:val="24"/>
        </w:rPr>
      </w:pPr>
      <w:r>
        <w:rPr>
          <w:b/>
          <w:w w:val="110"/>
          <w:sz w:val="24"/>
        </w:rPr>
        <w:t>Status:</w:t>
      </w:r>
      <w:r>
        <w:rPr>
          <w:b/>
          <w:spacing w:val="8"/>
          <w:w w:val="110"/>
          <w:sz w:val="24"/>
        </w:rPr>
        <w:t xml:space="preserve"> </w:t>
      </w:r>
      <w:r>
        <w:rPr>
          <w:spacing w:val="-2"/>
          <w:w w:val="110"/>
          <w:sz w:val="24"/>
        </w:rPr>
        <w:t>Published</w:t>
      </w:r>
    </w:p>
    <w:p w14:paraId="4132FE01" w14:textId="77777777" w:rsidR="00184BEA" w:rsidRDefault="00000000">
      <w:pPr>
        <w:pStyle w:val="Heading4"/>
        <w:numPr>
          <w:ilvl w:val="0"/>
          <w:numId w:val="27"/>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5C473B30" w14:textId="44187C68" w:rsidR="00184BEA" w:rsidRDefault="00000000">
      <w:pPr>
        <w:pStyle w:val="ListParagraph"/>
        <w:numPr>
          <w:ilvl w:val="0"/>
          <w:numId w:val="27"/>
        </w:numPr>
        <w:tabs>
          <w:tab w:val="left" w:pos="720"/>
        </w:tabs>
        <w:ind w:right="357"/>
        <w:jc w:val="both"/>
        <w:rPr>
          <w:sz w:val="24"/>
        </w:rPr>
      </w:pPr>
      <w:r>
        <w:rPr>
          <w:b/>
          <w:w w:val="105"/>
          <w:sz w:val="24"/>
        </w:rPr>
        <w:t xml:space="preserve">Summary: </w:t>
      </w:r>
      <w:r>
        <w:rPr>
          <w:w w:val="105"/>
          <w:sz w:val="24"/>
        </w:rPr>
        <w:t>This standard provides guidelines for embedding content credentials in digital media to ensure provenance</w:t>
      </w:r>
      <w:ins w:id="53" w:author="Sabrina Caldwell" w:date="2025-05-14T20:24:00Z" w16du:dateUtc="2025-05-14T10:24:00Z">
        <w:r w:rsidR="008E3CB4">
          <w:rPr>
            <w:w w:val="105"/>
            <w:sz w:val="24"/>
          </w:rPr>
          <w:t xml:space="preserve"> tracking</w:t>
        </w:r>
      </w:ins>
      <w:r>
        <w:rPr>
          <w:w w:val="105"/>
          <w:sz w:val="24"/>
        </w:rPr>
        <w:t>. It outlines methods for attaching metadata to digital assets, which can include information about the creator, creation date, and any modifications made to the content. This helps in maintaining a verifiable record of the content’s history.</w:t>
      </w:r>
    </w:p>
    <w:p w14:paraId="33B67D93" w14:textId="77777777" w:rsidR="00184BEA" w:rsidRDefault="00000000">
      <w:pPr>
        <w:pStyle w:val="Heading2"/>
        <w:numPr>
          <w:ilvl w:val="1"/>
          <w:numId w:val="28"/>
        </w:numPr>
        <w:tabs>
          <w:tab w:val="left" w:pos="490"/>
        </w:tabs>
        <w:ind w:left="490" w:hanging="490"/>
      </w:pPr>
      <w:bookmarkStart w:id="54" w:name="_TOC_250030"/>
      <w:r>
        <w:rPr>
          <w:color w:val="0F4761"/>
        </w:rPr>
        <w:t>Content</w:t>
      </w:r>
      <w:r>
        <w:rPr>
          <w:color w:val="0F4761"/>
          <w:spacing w:val="1"/>
        </w:rPr>
        <w:t xml:space="preserve"> </w:t>
      </w:r>
      <w:r>
        <w:rPr>
          <w:color w:val="0F4761"/>
        </w:rPr>
        <w:t>Credentials</w:t>
      </w:r>
      <w:r>
        <w:rPr>
          <w:color w:val="0F4761"/>
          <w:spacing w:val="1"/>
        </w:rPr>
        <w:t xml:space="preserve"> </w:t>
      </w:r>
      <w:r>
        <w:rPr>
          <w:color w:val="0F4761"/>
        </w:rPr>
        <w:t xml:space="preserve">(ISO </w:t>
      </w:r>
      <w:bookmarkEnd w:id="54"/>
      <w:r>
        <w:rPr>
          <w:color w:val="0F4761"/>
          <w:spacing w:val="-2"/>
        </w:rPr>
        <w:t>22144)</w:t>
      </w:r>
    </w:p>
    <w:p w14:paraId="7AFC41C5" w14:textId="77777777" w:rsidR="00184BEA" w:rsidRDefault="00000000">
      <w:pPr>
        <w:pStyle w:val="ListParagraph"/>
        <w:numPr>
          <w:ilvl w:val="0"/>
          <w:numId w:val="26"/>
        </w:numPr>
        <w:tabs>
          <w:tab w:val="left" w:pos="719"/>
        </w:tabs>
        <w:spacing w:before="86"/>
        <w:ind w:left="719" w:hanging="359"/>
        <w:rPr>
          <w:sz w:val="24"/>
        </w:rPr>
      </w:pPr>
      <w:r>
        <w:rPr>
          <w:b/>
          <w:w w:val="110"/>
          <w:sz w:val="24"/>
        </w:rPr>
        <w:t>SDO/Group:</w:t>
      </w:r>
      <w:r>
        <w:rPr>
          <w:b/>
          <w:spacing w:val="-14"/>
          <w:w w:val="110"/>
          <w:sz w:val="24"/>
        </w:rPr>
        <w:t xml:space="preserve"> </w:t>
      </w:r>
      <w:r>
        <w:rPr>
          <w:w w:val="110"/>
          <w:sz w:val="24"/>
        </w:rPr>
        <w:t>ISO</w:t>
      </w:r>
      <w:r>
        <w:rPr>
          <w:spacing w:val="-13"/>
          <w:w w:val="110"/>
          <w:sz w:val="24"/>
        </w:rPr>
        <w:t xml:space="preserve"> </w:t>
      </w:r>
      <w:r>
        <w:rPr>
          <w:w w:val="110"/>
          <w:sz w:val="24"/>
        </w:rPr>
        <w:t>TC</w:t>
      </w:r>
      <w:r>
        <w:rPr>
          <w:spacing w:val="-13"/>
          <w:w w:val="110"/>
          <w:sz w:val="24"/>
        </w:rPr>
        <w:t xml:space="preserve"> </w:t>
      </w:r>
      <w:r>
        <w:rPr>
          <w:w w:val="110"/>
          <w:sz w:val="24"/>
        </w:rPr>
        <w:t>171/SC</w:t>
      </w:r>
      <w:r>
        <w:rPr>
          <w:spacing w:val="-14"/>
          <w:w w:val="110"/>
          <w:sz w:val="24"/>
        </w:rPr>
        <w:t xml:space="preserve"> </w:t>
      </w:r>
      <w:r>
        <w:rPr>
          <w:spacing w:val="-10"/>
          <w:w w:val="110"/>
          <w:sz w:val="24"/>
        </w:rPr>
        <w:t>2</w:t>
      </w:r>
    </w:p>
    <w:p w14:paraId="3A742CCF" w14:textId="77777777" w:rsidR="00184BEA" w:rsidRDefault="00000000">
      <w:pPr>
        <w:pStyle w:val="ListParagraph"/>
        <w:numPr>
          <w:ilvl w:val="0"/>
          <w:numId w:val="26"/>
        </w:numPr>
        <w:tabs>
          <w:tab w:val="left" w:pos="719"/>
        </w:tabs>
        <w:ind w:left="719" w:hanging="359"/>
        <w:rPr>
          <w:sz w:val="24"/>
        </w:rPr>
      </w:pPr>
      <w:r>
        <w:rPr>
          <w:b/>
          <w:w w:val="110"/>
          <w:sz w:val="24"/>
        </w:rPr>
        <w:t>Link:</w:t>
      </w:r>
      <w:r>
        <w:rPr>
          <w:b/>
          <w:spacing w:val="-6"/>
          <w:w w:val="110"/>
          <w:sz w:val="24"/>
        </w:rPr>
        <w:t xml:space="preserve"> </w:t>
      </w:r>
      <w:r>
        <w:rPr>
          <w:color w:val="156082"/>
          <w:w w:val="110"/>
          <w:sz w:val="24"/>
        </w:rPr>
        <w:t>ISO</w:t>
      </w:r>
      <w:r>
        <w:rPr>
          <w:color w:val="156082"/>
          <w:spacing w:val="-6"/>
          <w:w w:val="110"/>
          <w:sz w:val="24"/>
        </w:rPr>
        <w:t xml:space="preserve"> </w:t>
      </w:r>
      <w:r>
        <w:rPr>
          <w:color w:val="156082"/>
          <w:spacing w:val="-2"/>
          <w:w w:val="110"/>
          <w:sz w:val="24"/>
        </w:rPr>
        <w:t>22144</w:t>
      </w:r>
    </w:p>
    <w:p w14:paraId="15E7DFFD" w14:textId="77777777" w:rsidR="00184BEA" w:rsidRDefault="00000000">
      <w:pPr>
        <w:pStyle w:val="ListParagraph"/>
        <w:numPr>
          <w:ilvl w:val="0"/>
          <w:numId w:val="26"/>
        </w:numPr>
        <w:tabs>
          <w:tab w:val="left" w:pos="719"/>
        </w:tabs>
        <w:ind w:left="719" w:hanging="359"/>
        <w:rPr>
          <w:sz w:val="24"/>
        </w:rPr>
      </w:pPr>
      <w:r>
        <w:rPr>
          <w:b/>
          <w:w w:val="110"/>
          <w:sz w:val="24"/>
        </w:rPr>
        <w:t>Status:</w:t>
      </w:r>
      <w:r>
        <w:rPr>
          <w:b/>
          <w:spacing w:val="-8"/>
          <w:w w:val="110"/>
          <w:sz w:val="24"/>
        </w:rPr>
        <w:t xml:space="preserve"> </w:t>
      </w:r>
      <w:r>
        <w:rPr>
          <w:w w:val="110"/>
          <w:sz w:val="24"/>
        </w:rPr>
        <w:t>In</w:t>
      </w:r>
      <w:r>
        <w:rPr>
          <w:spacing w:val="-7"/>
          <w:w w:val="110"/>
          <w:sz w:val="24"/>
        </w:rPr>
        <w:t xml:space="preserve"> </w:t>
      </w:r>
      <w:r>
        <w:rPr>
          <w:spacing w:val="-2"/>
          <w:w w:val="110"/>
          <w:sz w:val="24"/>
        </w:rPr>
        <w:t>progress</w:t>
      </w:r>
    </w:p>
    <w:p w14:paraId="7B8897C4" w14:textId="77777777" w:rsidR="00184BEA" w:rsidRDefault="00000000">
      <w:pPr>
        <w:pStyle w:val="Heading4"/>
        <w:numPr>
          <w:ilvl w:val="0"/>
          <w:numId w:val="26"/>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42333682" w14:textId="77777777" w:rsidR="00184BEA" w:rsidRDefault="00000000">
      <w:pPr>
        <w:pStyle w:val="ListParagraph"/>
        <w:numPr>
          <w:ilvl w:val="0"/>
          <w:numId w:val="26"/>
        </w:numPr>
        <w:tabs>
          <w:tab w:val="left" w:pos="720"/>
        </w:tabs>
        <w:ind w:right="357"/>
        <w:jc w:val="both"/>
        <w:rPr>
          <w:sz w:val="24"/>
        </w:rPr>
      </w:pPr>
      <w:r>
        <w:rPr>
          <w:b/>
          <w:w w:val="105"/>
          <w:sz w:val="24"/>
        </w:rPr>
        <w:t xml:space="preserve">Summary: </w:t>
      </w:r>
      <w:r>
        <w:rPr>
          <w:w w:val="105"/>
          <w:sz w:val="24"/>
        </w:rP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w:t>
      </w:r>
      <w:proofErr w:type="gramStart"/>
      <w:r>
        <w:rPr>
          <w:w w:val="105"/>
          <w:sz w:val="24"/>
        </w:rPr>
        <w:t>traceable</w:t>
      </w:r>
      <w:proofErr w:type="gramEnd"/>
      <w:r>
        <w:rPr>
          <w:w w:val="105"/>
          <w:sz w:val="24"/>
        </w:rPr>
        <w:t xml:space="preserve"> and its authenticity can be verified.</w:t>
      </w:r>
    </w:p>
    <w:p w14:paraId="41BF0041" w14:textId="77777777" w:rsidR="00184BEA" w:rsidRDefault="00000000">
      <w:pPr>
        <w:pStyle w:val="Heading2"/>
        <w:numPr>
          <w:ilvl w:val="1"/>
          <w:numId w:val="28"/>
        </w:numPr>
        <w:tabs>
          <w:tab w:val="left" w:pos="490"/>
        </w:tabs>
        <w:ind w:left="490" w:hanging="490"/>
      </w:pPr>
      <w:bookmarkStart w:id="55" w:name="_TOC_250029"/>
      <w:r>
        <w:rPr>
          <w:color w:val="0F4761"/>
        </w:rPr>
        <w:t>JPEG</w:t>
      </w:r>
      <w:r>
        <w:rPr>
          <w:color w:val="0F4761"/>
          <w:spacing w:val="-7"/>
        </w:rPr>
        <w:t xml:space="preserve"> </w:t>
      </w:r>
      <w:r>
        <w:rPr>
          <w:color w:val="0F4761"/>
        </w:rPr>
        <w:t>Trust</w:t>
      </w:r>
      <w:r>
        <w:rPr>
          <w:color w:val="0F4761"/>
          <w:spacing w:val="-5"/>
        </w:rPr>
        <w:t xml:space="preserve"> </w:t>
      </w:r>
      <w:r>
        <w:rPr>
          <w:color w:val="0F4761"/>
        </w:rPr>
        <w:t>Part</w:t>
      </w:r>
      <w:r>
        <w:rPr>
          <w:color w:val="0F4761"/>
          <w:spacing w:val="-5"/>
        </w:rPr>
        <w:t xml:space="preserve"> </w:t>
      </w:r>
      <w:r>
        <w:rPr>
          <w:color w:val="0F4761"/>
        </w:rPr>
        <w:t>1:</w:t>
      </w:r>
      <w:r>
        <w:rPr>
          <w:color w:val="0F4761"/>
          <w:spacing w:val="-5"/>
        </w:rPr>
        <w:t xml:space="preserve"> </w:t>
      </w:r>
      <w:r>
        <w:rPr>
          <w:color w:val="0F4761"/>
        </w:rPr>
        <w:t>Core</w:t>
      </w:r>
      <w:r>
        <w:rPr>
          <w:color w:val="0F4761"/>
          <w:spacing w:val="-6"/>
        </w:rPr>
        <w:t xml:space="preserve"> </w:t>
      </w:r>
      <w:bookmarkEnd w:id="55"/>
      <w:r>
        <w:rPr>
          <w:color w:val="0F4761"/>
          <w:spacing w:val="-2"/>
        </w:rPr>
        <w:t>foundation</w:t>
      </w:r>
    </w:p>
    <w:p w14:paraId="57798E16" w14:textId="77777777" w:rsidR="00184BEA" w:rsidRDefault="00000000">
      <w:pPr>
        <w:pStyle w:val="ListParagraph"/>
        <w:numPr>
          <w:ilvl w:val="0"/>
          <w:numId w:val="25"/>
        </w:numPr>
        <w:tabs>
          <w:tab w:val="left" w:pos="719"/>
        </w:tabs>
        <w:spacing w:before="81"/>
        <w:ind w:left="719" w:hanging="359"/>
        <w:rPr>
          <w:sz w:val="24"/>
        </w:rPr>
      </w:pPr>
      <w:r>
        <w:rPr>
          <w:b/>
          <w:spacing w:val="2"/>
          <w:sz w:val="24"/>
        </w:rPr>
        <w:t>SDO/Group:</w:t>
      </w:r>
      <w:r>
        <w:rPr>
          <w:b/>
          <w:spacing w:val="34"/>
          <w:sz w:val="24"/>
        </w:rPr>
        <w:t xml:space="preserve"> </w:t>
      </w:r>
      <w:r>
        <w:rPr>
          <w:spacing w:val="2"/>
          <w:sz w:val="24"/>
        </w:rPr>
        <w:t>ISO/IEC</w:t>
      </w:r>
      <w:r>
        <w:rPr>
          <w:spacing w:val="35"/>
          <w:sz w:val="24"/>
        </w:rPr>
        <w:t xml:space="preserve"> </w:t>
      </w:r>
      <w:r>
        <w:rPr>
          <w:spacing w:val="2"/>
          <w:sz w:val="24"/>
        </w:rPr>
        <w:t>JTC</w:t>
      </w:r>
      <w:r>
        <w:rPr>
          <w:spacing w:val="35"/>
          <w:sz w:val="24"/>
        </w:rPr>
        <w:t xml:space="preserve"> </w:t>
      </w:r>
      <w:r>
        <w:rPr>
          <w:spacing w:val="2"/>
          <w:sz w:val="24"/>
        </w:rPr>
        <w:t>1/SC</w:t>
      </w:r>
      <w:r>
        <w:rPr>
          <w:spacing w:val="35"/>
          <w:sz w:val="24"/>
        </w:rPr>
        <w:t xml:space="preserve"> </w:t>
      </w:r>
      <w:r>
        <w:rPr>
          <w:spacing w:val="2"/>
          <w:sz w:val="24"/>
        </w:rPr>
        <w:t>29/WG</w:t>
      </w:r>
      <w:r>
        <w:rPr>
          <w:spacing w:val="35"/>
          <w:sz w:val="24"/>
        </w:rPr>
        <w:t xml:space="preserve"> </w:t>
      </w:r>
      <w:r>
        <w:rPr>
          <w:spacing w:val="2"/>
          <w:sz w:val="24"/>
        </w:rPr>
        <w:t>1</w:t>
      </w:r>
      <w:r>
        <w:rPr>
          <w:spacing w:val="35"/>
          <w:sz w:val="24"/>
        </w:rPr>
        <w:t xml:space="preserve"> </w:t>
      </w:r>
      <w:r>
        <w:rPr>
          <w:spacing w:val="-2"/>
          <w:sz w:val="24"/>
        </w:rPr>
        <w:t>(JPEG)</w:t>
      </w:r>
    </w:p>
    <w:p w14:paraId="6D4CBEFA" w14:textId="77777777" w:rsidR="00184BEA" w:rsidRDefault="00000000">
      <w:pPr>
        <w:pStyle w:val="ListParagraph"/>
        <w:numPr>
          <w:ilvl w:val="0"/>
          <w:numId w:val="25"/>
        </w:numPr>
        <w:tabs>
          <w:tab w:val="left" w:pos="719"/>
        </w:tabs>
        <w:ind w:left="719" w:hanging="359"/>
        <w:rPr>
          <w:sz w:val="24"/>
        </w:rPr>
      </w:pPr>
      <w:r>
        <w:rPr>
          <w:b/>
          <w:spacing w:val="2"/>
          <w:sz w:val="24"/>
        </w:rPr>
        <w:t>Link:</w:t>
      </w:r>
      <w:r>
        <w:rPr>
          <w:b/>
          <w:spacing w:val="32"/>
          <w:sz w:val="24"/>
        </w:rPr>
        <w:t xml:space="preserve"> </w:t>
      </w:r>
      <w:r>
        <w:rPr>
          <w:color w:val="156082"/>
          <w:spacing w:val="2"/>
          <w:sz w:val="24"/>
        </w:rPr>
        <w:t>ISO/IEC</w:t>
      </w:r>
      <w:r>
        <w:rPr>
          <w:color w:val="156082"/>
          <w:spacing w:val="33"/>
          <w:sz w:val="24"/>
        </w:rPr>
        <w:t xml:space="preserve"> </w:t>
      </w:r>
      <w:r>
        <w:rPr>
          <w:color w:val="156082"/>
          <w:spacing w:val="2"/>
          <w:sz w:val="24"/>
        </w:rPr>
        <w:t>21617-1:2025,</w:t>
      </w:r>
      <w:r>
        <w:rPr>
          <w:color w:val="156082"/>
          <w:spacing w:val="32"/>
          <w:sz w:val="24"/>
        </w:rPr>
        <w:t xml:space="preserve"> </w:t>
      </w:r>
      <w:r>
        <w:rPr>
          <w:color w:val="156082"/>
          <w:spacing w:val="2"/>
          <w:sz w:val="24"/>
        </w:rPr>
        <w:t>second</w:t>
      </w:r>
      <w:r>
        <w:rPr>
          <w:color w:val="156082"/>
          <w:spacing w:val="33"/>
          <w:sz w:val="24"/>
        </w:rPr>
        <w:t xml:space="preserve"> </w:t>
      </w:r>
      <w:r>
        <w:rPr>
          <w:color w:val="156082"/>
          <w:spacing w:val="2"/>
          <w:sz w:val="24"/>
        </w:rPr>
        <w:t>edition</w:t>
      </w:r>
      <w:r>
        <w:rPr>
          <w:color w:val="156082"/>
          <w:spacing w:val="33"/>
          <w:sz w:val="24"/>
        </w:rPr>
        <w:t xml:space="preserve"> </w:t>
      </w:r>
      <w:r>
        <w:rPr>
          <w:color w:val="156082"/>
          <w:spacing w:val="2"/>
          <w:sz w:val="24"/>
        </w:rPr>
        <w:t>in</w:t>
      </w:r>
      <w:r>
        <w:rPr>
          <w:color w:val="156082"/>
          <w:spacing w:val="32"/>
          <w:sz w:val="24"/>
        </w:rPr>
        <w:t xml:space="preserve"> </w:t>
      </w:r>
      <w:r>
        <w:rPr>
          <w:color w:val="156082"/>
          <w:spacing w:val="-2"/>
          <w:sz w:val="24"/>
        </w:rPr>
        <w:t>progress</w:t>
      </w:r>
    </w:p>
    <w:p w14:paraId="3447669F" w14:textId="77777777" w:rsidR="00184BEA" w:rsidRDefault="00000000">
      <w:pPr>
        <w:pStyle w:val="ListParagraph"/>
        <w:numPr>
          <w:ilvl w:val="0"/>
          <w:numId w:val="25"/>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3238A785" w14:textId="77777777" w:rsidR="00184BEA" w:rsidRDefault="00000000">
      <w:pPr>
        <w:pStyle w:val="ListParagraph"/>
        <w:numPr>
          <w:ilvl w:val="0"/>
          <w:numId w:val="25"/>
        </w:numPr>
        <w:tabs>
          <w:tab w:val="left" w:pos="719"/>
        </w:tabs>
        <w:ind w:left="719" w:hanging="359"/>
        <w:rPr>
          <w:sz w:val="24"/>
        </w:rPr>
      </w:pPr>
      <w:r>
        <w:rPr>
          <w:b/>
          <w:w w:val="105"/>
          <w:sz w:val="24"/>
        </w:rPr>
        <w:t>Media</w:t>
      </w:r>
      <w:r>
        <w:rPr>
          <w:b/>
          <w:spacing w:val="-3"/>
          <w:w w:val="105"/>
          <w:sz w:val="24"/>
        </w:rPr>
        <w:t xml:space="preserve"> </w:t>
      </w:r>
      <w:r>
        <w:rPr>
          <w:b/>
          <w:w w:val="105"/>
          <w:sz w:val="24"/>
        </w:rPr>
        <w:t>Types:</w:t>
      </w:r>
      <w:r>
        <w:rPr>
          <w:b/>
          <w:spacing w:val="-2"/>
          <w:w w:val="105"/>
          <w:sz w:val="24"/>
        </w:rPr>
        <w:t xml:space="preserve"> </w:t>
      </w:r>
      <w:r>
        <w:rPr>
          <w:w w:val="105"/>
          <w:sz w:val="24"/>
        </w:rPr>
        <w:t>Any,</w:t>
      </w:r>
      <w:r>
        <w:rPr>
          <w:spacing w:val="-2"/>
          <w:w w:val="105"/>
          <w:sz w:val="24"/>
        </w:rPr>
        <w:t xml:space="preserve"> </w:t>
      </w:r>
      <w:r>
        <w:rPr>
          <w:w w:val="105"/>
          <w:sz w:val="24"/>
        </w:rPr>
        <w:t>but</w:t>
      </w:r>
      <w:r>
        <w:rPr>
          <w:spacing w:val="-2"/>
          <w:w w:val="105"/>
          <w:sz w:val="24"/>
        </w:rPr>
        <w:t xml:space="preserve"> </w:t>
      </w:r>
      <w:r>
        <w:rPr>
          <w:w w:val="105"/>
          <w:sz w:val="24"/>
        </w:rPr>
        <w:t>focused</w:t>
      </w:r>
      <w:r>
        <w:rPr>
          <w:spacing w:val="-2"/>
          <w:w w:val="105"/>
          <w:sz w:val="24"/>
        </w:rPr>
        <w:t xml:space="preserve"> </w:t>
      </w:r>
      <w:r>
        <w:rPr>
          <w:w w:val="105"/>
          <w:sz w:val="24"/>
        </w:rPr>
        <w:t>on</w:t>
      </w:r>
      <w:r>
        <w:rPr>
          <w:spacing w:val="-2"/>
          <w:w w:val="105"/>
          <w:sz w:val="24"/>
        </w:rPr>
        <w:t xml:space="preserve"> images</w:t>
      </w:r>
    </w:p>
    <w:p w14:paraId="427F7747" w14:textId="77777777" w:rsidR="00184BEA" w:rsidRDefault="00184BEA">
      <w:pPr>
        <w:pStyle w:val="ListParagraph"/>
        <w:rPr>
          <w:sz w:val="24"/>
        </w:rPr>
        <w:sectPr w:rsidR="00184BEA">
          <w:pgSz w:w="12240" w:h="15840"/>
          <w:pgMar w:top="1360" w:right="1080" w:bottom="1000" w:left="1440" w:header="0" w:footer="813" w:gutter="0"/>
          <w:cols w:space="720"/>
        </w:sectPr>
      </w:pPr>
    </w:p>
    <w:p w14:paraId="2F0FB017" w14:textId="6DBEA253" w:rsidR="00184BEA" w:rsidRDefault="00000000">
      <w:pPr>
        <w:pStyle w:val="ListParagraph"/>
        <w:numPr>
          <w:ilvl w:val="0"/>
          <w:numId w:val="25"/>
        </w:numPr>
        <w:tabs>
          <w:tab w:val="left" w:pos="720"/>
        </w:tabs>
        <w:spacing w:before="78"/>
        <w:ind w:right="357"/>
        <w:jc w:val="both"/>
        <w:rPr>
          <w:sz w:val="24"/>
        </w:rPr>
      </w:pPr>
      <w:r>
        <w:rPr>
          <w:b/>
          <w:w w:val="105"/>
          <w:sz w:val="24"/>
        </w:rPr>
        <w:lastRenderedPageBreak/>
        <w:t xml:space="preserve">Summary: </w:t>
      </w:r>
      <w:r>
        <w:rPr>
          <w:w w:val="105"/>
          <w:sz w:val="24"/>
        </w:rPr>
        <w:t xml:space="preserve">This </w:t>
      </w:r>
      <w:ins w:id="56" w:author="Sabrina Caldwell" w:date="2025-05-14T21:11:00Z" w16du:dateUtc="2025-05-14T11:11:00Z">
        <w:r w:rsidR="00266050">
          <w:rPr>
            <w:w w:val="105"/>
            <w:sz w:val="24"/>
          </w:rPr>
          <w:t xml:space="preserve">JPEG </w:t>
        </w:r>
      </w:ins>
      <w:r>
        <w:rPr>
          <w:w w:val="105"/>
          <w:sz w:val="24"/>
        </w:rPr>
        <w:t xml:space="preserve">standard </w:t>
      </w:r>
      <w:del w:id="57" w:author="Sabrina Caldwell" w:date="2025-05-14T21:10:00Z" w16du:dateUtc="2025-05-14T11:10:00Z">
        <w:r w:rsidDel="00F06D59">
          <w:rPr>
            <w:w w:val="105"/>
            <w:sz w:val="24"/>
          </w:rPr>
          <w:delText xml:space="preserve">focuses on </w:delText>
        </w:r>
      </w:del>
      <w:del w:id="58" w:author="Sabrina Caldwell" w:date="2025-05-14T20:25:00Z" w16du:dateUtc="2025-05-14T10:25:00Z">
        <w:r w:rsidDel="008E3CB4">
          <w:rPr>
            <w:w w:val="105"/>
            <w:sz w:val="24"/>
          </w:rPr>
          <w:delText xml:space="preserve">ensuring </w:delText>
        </w:r>
      </w:del>
      <w:del w:id="59" w:author="Sabrina Caldwell" w:date="2025-05-14T21:10:00Z" w16du:dateUtc="2025-05-14T11:10:00Z">
        <w:r w:rsidDel="00F06D59">
          <w:rPr>
            <w:w w:val="105"/>
            <w:sz w:val="24"/>
          </w:rPr>
          <w:delText xml:space="preserve">trust in JPEG images through provenance, </w:delText>
        </w:r>
        <w:r w:rsidRPr="00F06D59" w:rsidDel="00F06D59">
          <w:rPr>
            <w:w w:val="105"/>
            <w:sz w:val="24"/>
          </w:rPr>
          <w:delText>detection</w:delText>
        </w:r>
        <w:r w:rsidDel="00F06D59">
          <w:rPr>
            <w:w w:val="105"/>
            <w:sz w:val="24"/>
          </w:rPr>
          <w:delText xml:space="preserve"> and fact-checking. It </w:delText>
        </w:r>
      </w:del>
      <w:r>
        <w:rPr>
          <w:w w:val="105"/>
          <w:sz w:val="24"/>
        </w:rPr>
        <w:t xml:space="preserve">provides a framework for </w:t>
      </w:r>
      <w:ins w:id="60" w:author="Sabrina Caldwell" w:date="2025-05-14T21:11:00Z" w16du:dateUtc="2025-05-14T11:11:00Z">
        <w:r w:rsidR="00F06D59">
          <w:rPr>
            <w:w w:val="105"/>
            <w:sz w:val="24"/>
          </w:rPr>
          <w:t>image trust and authenticity</w:t>
        </w:r>
        <w:r w:rsidR="00266050">
          <w:rPr>
            <w:w w:val="105"/>
            <w:sz w:val="24"/>
          </w:rPr>
          <w:t xml:space="preserve"> through </w:t>
        </w:r>
      </w:ins>
      <w:r>
        <w:rPr>
          <w:w w:val="105"/>
          <w:sz w:val="24"/>
        </w:rPr>
        <w:t xml:space="preserve">embedding metadata </w:t>
      </w:r>
      <w:del w:id="61" w:author="Sabrina Caldwell" w:date="2025-05-14T20:28:00Z" w16du:dateUtc="2025-05-14T10:28:00Z">
        <w:r w:rsidDel="008E3CB4">
          <w:rPr>
            <w:w w:val="105"/>
            <w:sz w:val="24"/>
          </w:rPr>
          <w:delText xml:space="preserve">in the form of trust indicators </w:delText>
        </w:r>
      </w:del>
      <w:r>
        <w:rPr>
          <w:w w:val="105"/>
          <w:sz w:val="24"/>
        </w:rPr>
        <w:t>directly into JPEG files</w:t>
      </w:r>
      <w:ins w:id="62" w:author="Sabrina Caldwell" w:date="2025-05-14T20:28:00Z" w16du:dateUtc="2025-05-14T10:28:00Z">
        <w:r w:rsidR="008E3CB4">
          <w:rPr>
            <w:w w:val="105"/>
            <w:sz w:val="24"/>
          </w:rPr>
          <w:t xml:space="preserve"> </w:t>
        </w:r>
        <w:r w:rsidR="008E3CB4">
          <w:rPr>
            <w:w w:val="105"/>
            <w:sz w:val="24"/>
          </w:rPr>
          <w:t>in the form of trust indicators</w:t>
        </w:r>
      </w:ins>
      <w:r>
        <w:rPr>
          <w:w w:val="105"/>
          <w:sz w:val="24"/>
        </w:rPr>
        <w:t xml:space="preserve">, allowing users to decide the degree of trust they can put on a digital </w:t>
      </w:r>
      <w:proofErr w:type="spellStart"/>
      <w:r>
        <w:rPr>
          <w:w w:val="105"/>
          <w:sz w:val="24"/>
        </w:rPr>
        <w:t>asset</w:t>
      </w:r>
      <w:del w:id="63" w:author="Sabrina Caldwell" w:date="2025-05-14T20:28:00Z" w16du:dateUtc="2025-05-14T10:28:00Z">
        <w:r w:rsidDel="008E3CB4">
          <w:rPr>
            <w:w w:val="105"/>
            <w:sz w:val="24"/>
          </w:rPr>
          <w:delText xml:space="preserve">, based on provenance, authenticity, and intellectual property, </w:delText>
        </w:r>
      </w:del>
      <w:r>
        <w:rPr>
          <w:w w:val="105"/>
          <w:sz w:val="24"/>
        </w:rPr>
        <w:t>as</w:t>
      </w:r>
      <w:proofErr w:type="spellEnd"/>
      <w:r>
        <w:rPr>
          <w:w w:val="105"/>
          <w:sz w:val="24"/>
        </w:rPr>
        <w:t xml:space="preserve"> a function of their trust profiles. This is particularly useful in contexts where image manipulation is common, such as in social media applications.</w:t>
      </w:r>
    </w:p>
    <w:p w14:paraId="07E33F45" w14:textId="77777777" w:rsidR="00184BEA" w:rsidRDefault="00000000">
      <w:pPr>
        <w:pStyle w:val="Heading2"/>
        <w:numPr>
          <w:ilvl w:val="1"/>
          <w:numId w:val="28"/>
        </w:numPr>
        <w:tabs>
          <w:tab w:val="left" w:pos="490"/>
        </w:tabs>
        <w:ind w:left="490" w:hanging="490"/>
      </w:pPr>
      <w:bookmarkStart w:id="64" w:name="_TOC_250028"/>
      <w:r>
        <w:rPr>
          <w:color w:val="0F4761"/>
        </w:rPr>
        <w:t>JPEG</w:t>
      </w:r>
      <w:r>
        <w:rPr>
          <w:color w:val="0F4761"/>
          <w:spacing w:val="-14"/>
        </w:rPr>
        <w:t xml:space="preserve"> </w:t>
      </w:r>
      <w:r>
        <w:rPr>
          <w:color w:val="0F4761"/>
        </w:rPr>
        <w:t>Trust</w:t>
      </w:r>
      <w:r>
        <w:rPr>
          <w:color w:val="0F4761"/>
          <w:spacing w:val="-13"/>
        </w:rPr>
        <w:t xml:space="preserve"> </w:t>
      </w:r>
      <w:r>
        <w:rPr>
          <w:color w:val="0F4761"/>
        </w:rPr>
        <w:t>Part</w:t>
      </w:r>
      <w:r>
        <w:rPr>
          <w:color w:val="0F4761"/>
          <w:spacing w:val="-12"/>
        </w:rPr>
        <w:t xml:space="preserve"> </w:t>
      </w:r>
      <w:r>
        <w:rPr>
          <w:color w:val="0F4761"/>
        </w:rPr>
        <w:t>2:</w:t>
      </w:r>
      <w:r>
        <w:rPr>
          <w:color w:val="0F4761"/>
          <w:spacing w:val="-13"/>
        </w:rPr>
        <w:t xml:space="preserve"> </w:t>
      </w:r>
      <w:r>
        <w:rPr>
          <w:color w:val="0F4761"/>
        </w:rPr>
        <w:t>Trust</w:t>
      </w:r>
      <w:r>
        <w:rPr>
          <w:color w:val="0F4761"/>
          <w:spacing w:val="-13"/>
        </w:rPr>
        <w:t xml:space="preserve"> </w:t>
      </w:r>
      <w:r>
        <w:rPr>
          <w:color w:val="0F4761"/>
        </w:rPr>
        <w:t>profiles</w:t>
      </w:r>
      <w:r>
        <w:rPr>
          <w:color w:val="0F4761"/>
          <w:spacing w:val="-13"/>
        </w:rPr>
        <w:t xml:space="preserve"> </w:t>
      </w:r>
      <w:bookmarkEnd w:id="64"/>
      <w:r>
        <w:rPr>
          <w:color w:val="0F4761"/>
          <w:spacing w:val="-2"/>
        </w:rPr>
        <w:t>catalogue</w:t>
      </w:r>
    </w:p>
    <w:p w14:paraId="33FEF689" w14:textId="77777777" w:rsidR="00184BEA" w:rsidRDefault="00000000">
      <w:pPr>
        <w:pStyle w:val="ListParagraph"/>
        <w:numPr>
          <w:ilvl w:val="0"/>
          <w:numId w:val="24"/>
        </w:numPr>
        <w:tabs>
          <w:tab w:val="left" w:pos="719"/>
        </w:tabs>
        <w:spacing w:before="81"/>
        <w:ind w:left="719" w:hanging="359"/>
        <w:rPr>
          <w:sz w:val="24"/>
        </w:rPr>
      </w:pPr>
      <w:r>
        <w:rPr>
          <w:b/>
          <w:spacing w:val="2"/>
          <w:sz w:val="24"/>
        </w:rPr>
        <w:t>SDO/Group:</w:t>
      </w:r>
      <w:r>
        <w:rPr>
          <w:b/>
          <w:spacing w:val="34"/>
          <w:sz w:val="24"/>
        </w:rPr>
        <w:t xml:space="preserve"> </w:t>
      </w:r>
      <w:r>
        <w:rPr>
          <w:spacing w:val="2"/>
          <w:sz w:val="24"/>
        </w:rPr>
        <w:t>ISO/IEC</w:t>
      </w:r>
      <w:r>
        <w:rPr>
          <w:spacing w:val="35"/>
          <w:sz w:val="24"/>
        </w:rPr>
        <w:t xml:space="preserve"> </w:t>
      </w:r>
      <w:r>
        <w:rPr>
          <w:spacing w:val="2"/>
          <w:sz w:val="24"/>
        </w:rPr>
        <w:t>JTC</w:t>
      </w:r>
      <w:r>
        <w:rPr>
          <w:spacing w:val="35"/>
          <w:sz w:val="24"/>
        </w:rPr>
        <w:t xml:space="preserve"> </w:t>
      </w:r>
      <w:r>
        <w:rPr>
          <w:spacing w:val="2"/>
          <w:sz w:val="24"/>
        </w:rPr>
        <w:t>1/SC</w:t>
      </w:r>
      <w:r>
        <w:rPr>
          <w:spacing w:val="35"/>
          <w:sz w:val="24"/>
        </w:rPr>
        <w:t xml:space="preserve"> </w:t>
      </w:r>
      <w:r>
        <w:rPr>
          <w:spacing w:val="2"/>
          <w:sz w:val="24"/>
        </w:rPr>
        <w:t>29/WG</w:t>
      </w:r>
      <w:r>
        <w:rPr>
          <w:spacing w:val="35"/>
          <w:sz w:val="24"/>
        </w:rPr>
        <w:t xml:space="preserve"> </w:t>
      </w:r>
      <w:r>
        <w:rPr>
          <w:spacing w:val="2"/>
          <w:sz w:val="24"/>
        </w:rPr>
        <w:t>1</w:t>
      </w:r>
      <w:r>
        <w:rPr>
          <w:spacing w:val="35"/>
          <w:sz w:val="24"/>
        </w:rPr>
        <w:t xml:space="preserve"> </w:t>
      </w:r>
      <w:r>
        <w:rPr>
          <w:spacing w:val="-2"/>
          <w:sz w:val="24"/>
        </w:rPr>
        <w:t>(JPEG)</w:t>
      </w:r>
    </w:p>
    <w:p w14:paraId="5744AFA6" w14:textId="77777777" w:rsidR="00184BEA" w:rsidRDefault="00000000">
      <w:pPr>
        <w:pStyle w:val="ListParagraph"/>
        <w:numPr>
          <w:ilvl w:val="0"/>
          <w:numId w:val="24"/>
        </w:numPr>
        <w:tabs>
          <w:tab w:val="left" w:pos="719"/>
        </w:tabs>
        <w:ind w:left="719" w:hanging="359"/>
        <w:rPr>
          <w:sz w:val="24"/>
        </w:rPr>
      </w:pPr>
      <w:r>
        <w:rPr>
          <w:b/>
          <w:w w:val="110"/>
          <w:sz w:val="24"/>
        </w:rPr>
        <w:t>Status:</w:t>
      </w:r>
      <w:r>
        <w:rPr>
          <w:b/>
          <w:spacing w:val="-7"/>
          <w:w w:val="110"/>
          <w:sz w:val="24"/>
        </w:rPr>
        <w:t xml:space="preserve"> </w:t>
      </w:r>
      <w:r>
        <w:rPr>
          <w:w w:val="110"/>
          <w:sz w:val="24"/>
        </w:rPr>
        <w:t>In</w:t>
      </w:r>
      <w:r>
        <w:rPr>
          <w:spacing w:val="-7"/>
          <w:w w:val="110"/>
          <w:sz w:val="24"/>
        </w:rPr>
        <w:t xml:space="preserve"> </w:t>
      </w:r>
      <w:r>
        <w:rPr>
          <w:spacing w:val="-2"/>
          <w:w w:val="110"/>
          <w:sz w:val="24"/>
        </w:rPr>
        <w:t>Progress</w:t>
      </w:r>
    </w:p>
    <w:p w14:paraId="011350E5" w14:textId="77777777" w:rsidR="00184BEA" w:rsidRDefault="00000000">
      <w:pPr>
        <w:pStyle w:val="ListParagraph"/>
        <w:numPr>
          <w:ilvl w:val="0"/>
          <w:numId w:val="24"/>
        </w:numPr>
        <w:tabs>
          <w:tab w:val="left" w:pos="719"/>
        </w:tabs>
        <w:ind w:left="719" w:hanging="359"/>
        <w:rPr>
          <w:sz w:val="24"/>
        </w:rPr>
      </w:pPr>
      <w:r>
        <w:rPr>
          <w:b/>
          <w:w w:val="105"/>
          <w:sz w:val="24"/>
        </w:rPr>
        <w:t>Media</w:t>
      </w:r>
      <w:r>
        <w:rPr>
          <w:b/>
          <w:spacing w:val="-3"/>
          <w:w w:val="105"/>
          <w:sz w:val="24"/>
        </w:rPr>
        <w:t xml:space="preserve"> </w:t>
      </w:r>
      <w:r>
        <w:rPr>
          <w:b/>
          <w:w w:val="105"/>
          <w:sz w:val="24"/>
        </w:rPr>
        <w:t>Types:</w:t>
      </w:r>
      <w:r>
        <w:rPr>
          <w:b/>
          <w:spacing w:val="-2"/>
          <w:w w:val="105"/>
          <w:sz w:val="24"/>
        </w:rPr>
        <w:t xml:space="preserve"> </w:t>
      </w:r>
      <w:r>
        <w:rPr>
          <w:w w:val="105"/>
          <w:sz w:val="24"/>
        </w:rPr>
        <w:t>Any,</w:t>
      </w:r>
      <w:r>
        <w:rPr>
          <w:spacing w:val="-2"/>
          <w:w w:val="105"/>
          <w:sz w:val="24"/>
        </w:rPr>
        <w:t xml:space="preserve"> </w:t>
      </w:r>
      <w:r>
        <w:rPr>
          <w:w w:val="105"/>
          <w:sz w:val="24"/>
        </w:rPr>
        <w:t>but</w:t>
      </w:r>
      <w:r>
        <w:rPr>
          <w:spacing w:val="-2"/>
          <w:w w:val="105"/>
          <w:sz w:val="24"/>
        </w:rPr>
        <w:t xml:space="preserve"> </w:t>
      </w:r>
      <w:r>
        <w:rPr>
          <w:w w:val="105"/>
          <w:sz w:val="24"/>
        </w:rPr>
        <w:t>focused</w:t>
      </w:r>
      <w:r>
        <w:rPr>
          <w:spacing w:val="-2"/>
          <w:w w:val="105"/>
          <w:sz w:val="24"/>
        </w:rPr>
        <w:t xml:space="preserve"> </w:t>
      </w:r>
      <w:r>
        <w:rPr>
          <w:w w:val="105"/>
          <w:sz w:val="24"/>
        </w:rPr>
        <w:t>on</w:t>
      </w:r>
      <w:r>
        <w:rPr>
          <w:spacing w:val="-2"/>
          <w:w w:val="105"/>
          <w:sz w:val="24"/>
        </w:rPr>
        <w:t xml:space="preserve"> images</w:t>
      </w:r>
    </w:p>
    <w:p w14:paraId="5D130FA5" w14:textId="6F607ED7" w:rsidR="00184BEA" w:rsidRDefault="00000000">
      <w:pPr>
        <w:pStyle w:val="ListParagraph"/>
        <w:numPr>
          <w:ilvl w:val="0"/>
          <w:numId w:val="24"/>
        </w:numPr>
        <w:tabs>
          <w:tab w:val="left" w:pos="720"/>
        </w:tabs>
        <w:ind w:right="357"/>
        <w:jc w:val="both"/>
        <w:rPr>
          <w:sz w:val="24"/>
        </w:rPr>
      </w:pPr>
      <w:r>
        <w:rPr>
          <w:b/>
          <w:sz w:val="24"/>
        </w:rPr>
        <w:t>Summary:</w:t>
      </w:r>
      <w:r>
        <w:rPr>
          <w:b/>
          <w:spacing w:val="33"/>
          <w:sz w:val="24"/>
        </w:rPr>
        <w:t xml:space="preserve"> </w:t>
      </w:r>
      <w:r>
        <w:rPr>
          <w:sz w:val="24"/>
        </w:rPr>
        <w:t>This</w:t>
      </w:r>
      <w:r>
        <w:rPr>
          <w:spacing w:val="33"/>
          <w:sz w:val="24"/>
        </w:rPr>
        <w:t xml:space="preserve"> </w:t>
      </w:r>
      <w:r>
        <w:rPr>
          <w:sz w:val="24"/>
        </w:rPr>
        <w:t>standard</w:t>
      </w:r>
      <w:r>
        <w:rPr>
          <w:spacing w:val="33"/>
          <w:sz w:val="24"/>
        </w:rPr>
        <w:t xml:space="preserve"> </w:t>
      </w:r>
      <w:r>
        <w:rPr>
          <w:sz w:val="24"/>
        </w:rPr>
        <w:t>introduces</w:t>
      </w:r>
      <w:r>
        <w:rPr>
          <w:spacing w:val="33"/>
          <w:sz w:val="24"/>
        </w:rPr>
        <w:t xml:space="preserve"> </w:t>
      </w:r>
      <w:r>
        <w:rPr>
          <w:sz w:val="24"/>
        </w:rPr>
        <w:t>a</w:t>
      </w:r>
      <w:r>
        <w:rPr>
          <w:spacing w:val="33"/>
          <w:sz w:val="24"/>
        </w:rPr>
        <w:t xml:space="preserve"> </w:t>
      </w:r>
      <w:r>
        <w:rPr>
          <w:sz w:val="24"/>
        </w:rPr>
        <w:t>series</w:t>
      </w:r>
      <w:r>
        <w:rPr>
          <w:spacing w:val="33"/>
          <w:sz w:val="24"/>
        </w:rPr>
        <w:t xml:space="preserve"> </w:t>
      </w:r>
      <w:r>
        <w:rPr>
          <w:sz w:val="24"/>
        </w:rPr>
        <w:t>of</w:t>
      </w:r>
      <w:r>
        <w:rPr>
          <w:spacing w:val="33"/>
          <w:sz w:val="24"/>
        </w:rPr>
        <w:t xml:space="preserve"> </w:t>
      </w:r>
      <w:r>
        <w:rPr>
          <w:sz w:val="24"/>
        </w:rPr>
        <w:t>Trust</w:t>
      </w:r>
      <w:r>
        <w:rPr>
          <w:spacing w:val="33"/>
          <w:sz w:val="24"/>
        </w:rPr>
        <w:t xml:space="preserve"> </w:t>
      </w:r>
      <w:del w:id="65" w:author="Sabrina Caldwell" w:date="2025-05-14T20:29:00Z" w16du:dateUtc="2025-05-14T10:29:00Z">
        <w:r w:rsidDel="008E3CB4">
          <w:rPr>
            <w:sz w:val="24"/>
          </w:rPr>
          <w:delText>Profiles</w:delText>
        </w:r>
        <w:r w:rsidDel="008E3CB4">
          <w:rPr>
            <w:spacing w:val="33"/>
            <w:sz w:val="24"/>
          </w:rPr>
          <w:delText xml:space="preserve"> </w:delText>
        </w:r>
      </w:del>
      <w:ins w:id="66" w:author="Sabrina Caldwell" w:date="2025-05-14T20:29:00Z" w16du:dateUtc="2025-05-14T10:29:00Z">
        <w:r w:rsidR="008E3CB4">
          <w:rPr>
            <w:sz w:val="24"/>
          </w:rPr>
          <w:t>Profile</w:t>
        </w:r>
        <w:r w:rsidR="008E3CB4">
          <w:rPr>
            <w:sz w:val="24"/>
          </w:rPr>
          <w:t xml:space="preserve"> snippets</w:t>
        </w:r>
        <w:r w:rsidR="008E3CB4">
          <w:rPr>
            <w:spacing w:val="33"/>
            <w:sz w:val="24"/>
          </w:rPr>
          <w:t xml:space="preserve"> </w:t>
        </w:r>
      </w:ins>
      <w:r>
        <w:rPr>
          <w:sz w:val="24"/>
        </w:rPr>
        <w:t>that</w:t>
      </w:r>
      <w:r>
        <w:rPr>
          <w:spacing w:val="33"/>
          <w:sz w:val="24"/>
        </w:rPr>
        <w:t xml:space="preserve"> </w:t>
      </w:r>
      <w:r>
        <w:rPr>
          <w:sz w:val="24"/>
        </w:rPr>
        <w:t>can</w:t>
      </w:r>
      <w:r>
        <w:rPr>
          <w:spacing w:val="33"/>
          <w:sz w:val="24"/>
        </w:rPr>
        <w:t xml:space="preserve"> </w:t>
      </w:r>
      <w:r>
        <w:rPr>
          <w:sz w:val="24"/>
        </w:rPr>
        <w:t>be</w:t>
      </w:r>
      <w:r>
        <w:rPr>
          <w:spacing w:val="33"/>
          <w:sz w:val="24"/>
        </w:rPr>
        <w:t xml:space="preserve"> </w:t>
      </w:r>
      <w:r>
        <w:rPr>
          <w:sz w:val="24"/>
        </w:rPr>
        <w:t>used</w:t>
      </w:r>
      <w:r>
        <w:rPr>
          <w:spacing w:val="33"/>
          <w:sz w:val="24"/>
        </w:rPr>
        <w:t xml:space="preserve"> </w:t>
      </w:r>
      <w:r>
        <w:rPr>
          <w:sz w:val="24"/>
        </w:rPr>
        <w:t>either as is or as starting points to establish profiles for use in specific workflows, use cases</w:t>
      </w:r>
      <w:r>
        <w:rPr>
          <w:spacing w:val="40"/>
          <w:w w:val="110"/>
          <w:sz w:val="24"/>
        </w:rPr>
        <w:t xml:space="preserve"> </w:t>
      </w:r>
      <w:r>
        <w:rPr>
          <w:w w:val="110"/>
          <w:sz w:val="24"/>
        </w:rPr>
        <w:t>and applications such as broadcasting, digital cameras, AI-powered content generation services, etc.</w:t>
      </w:r>
    </w:p>
    <w:p w14:paraId="3F4C1E76" w14:textId="77777777" w:rsidR="00184BEA" w:rsidRDefault="00000000">
      <w:pPr>
        <w:pStyle w:val="Heading2"/>
        <w:numPr>
          <w:ilvl w:val="1"/>
          <w:numId w:val="28"/>
        </w:numPr>
        <w:tabs>
          <w:tab w:val="left" w:pos="490"/>
        </w:tabs>
        <w:spacing w:before="202"/>
        <w:ind w:left="490" w:hanging="490"/>
      </w:pPr>
      <w:bookmarkStart w:id="67" w:name="_TOC_250027"/>
      <w:r>
        <w:rPr>
          <w:color w:val="0F4761"/>
        </w:rPr>
        <w:t>JPEG</w:t>
      </w:r>
      <w:r>
        <w:rPr>
          <w:color w:val="0F4761"/>
          <w:spacing w:val="-12"/>
        </w:rPr>
        <w:t xml:space="preserve"> </w:t>
      </w:r>
      <w:r>
        <w:rPr>
          <w:color w:val="0F4761"/>
        </w:rPr>
        <w:t>Trust</w:t>
      </w:r>
      <w:r>
        <w:rPr>
          <w:color w:val="0F4761"/>
          <w:spacing w:val="-10"/>
        </w:rPr>
        <w:t xml:space="preserve"> </w:t>
      </w:r>
      <w:r>
        <w:rPr>
          <w:color w:val="0F4761"/>
        </w:rPr>
        <w:t>Part</w:t>
      </w:r>
      <w:r>
        <w:rPr>
          <w:color w:val="0F4761"/>
          <w:spacing w:val="-10"/>
        </w:rPr>
        <w:t xml:space="preserve"> </w:t>
      </w:r>
      <w:r>
        <w:rPr>
          <w:color w:val="0F4761"/>
        </w:rPr>
        <w:t>3:</w:t>
      </w:r>
      <w:r>
        <w:rPr>
          <w:color w:val="0F4761"/>
          <w:spacing w:val="-10"/>
        </w:rPr>
        <w:t xml:space="preserve"> </w:t>
      </w:r>
      <w:r>
        <w:rPr>
          <w:color w:val="0F4761"/>
        </w:rPr>
        <w:t>Media</w:t>
      </w:r>
      <w:r>
        <w:rPr>
          <w:color w:val="0F4761"/>
          <w:spacing w:val="-11"/>
        </w:rPr>
        <w:t xml:space="preserve"> </w:t>
      </w:r>
      <w:r>
        <w:rPr>
          <w:color w:val="0F4761"/>
        </w:rPr>
        <w:t>asset</w:t>
      </w:r>
      <w:r>
        <w:rPr>
          <w:color w:val="0F4761"/>
          <w:spacing w:val="-10"/>
        </w:rPr>
        <w:t xml:space="preserve"> </w:t>
      </w:r>
      <w:bookmarkEnd w:id="67"/>
      <w:r>
        <w:rPr>
          <w:color w:val="0F4761"/>
          <w:spacing w:val="-2"/>
        </w:rPr>
        <w:t>watermarking</w:t>
      </w:r>
    </w:p>
    <w:p w14:paraId="66395AEC" w14:textId="77777777" w:rsidR="00184BEA" w:rsidRDefault="00000000">
      <w:pPr>
        <w:pStyle w:val="ListParagraph"/>
        <w:numPr>
          <w:ilvl w:val="0"/>
          <w:numId w:val="23"/>
        </w:numPr>
        <w:tabs>
          <w:tab w:val="left" w:pos="719"/>
        </w:tabs>
        <w:spacing w:before="86"/>
        <w:ind w:left="719" w:hanging="359"/>
        <w:rPr>
          <w:sz w:val="24"/>
        </w:rPr>
      </w:pPr>
      <w:r>
        <w:rPr>
          <w:b/>
          <w:spacing w:val="2"/>
          <w:sz w:val="24"/>
        </w:rPr>
        <w:t>SDO/Group:</w:t>
      </w:r>
      <w:r>
        <w:rPr>
          <w:b/>
          <w:spacing w:val="34"/>
          <w:sz w:val="24"/>
        </w:rPr>
        <w:t xml:space="preserve"> </w:t>
      </w:r>
      <w:r>
        <w:rPr>
          <w:spacing w:val="2"/>
          <w:sz w:val="24"/>
        </w:rPr>
        <w:t>ISO/IEC</w:t>
      </w:r>
      <w:r>
        <w:rPr>
          <w:spacing w:val="35"/>
          <w:sz w:val="24"/>
        </w:rPr>
        <w:t xml:space="preserve"> </w:t>
      </w:r>
      <w:r>
        <w:rPr>
          <w:spacing w:val="2"/>
          <w:sz w:val="24"/>
        </w:rPr>
        <w:t>JTC</w:t>
      </w:r>
      <w:r>
        <w:rPr>
          <w:spacing w:val="35"/>
          <w:sz w:val="24"/>
        </w:rPr>
        <w:t xml:space="preserve"> </w:t>
      </w:r>
      <w:r>
        <w:rPr>
          <w:spacing w:val="2"/>
          <w:sz w:val="24"/>
        </w:rPr>
        <w:t>1/SC</w:t>
      </w:r>
      <w:r>
        <w:rPr>
          <w:spacing w:val="35"/>
          <w:sz w:val="24"/>
        </w:rPr>
        <w:t xml:space="preserve"> </w:t>
      </w:r>
      <w:r>
        <w:rPr>
          <w:spacing w:val="2"/>
          <w:sz w:val="24"/>
        </w:rPr>
        <w:t>29/WG</w:t>
      </w:r>
      <w:r>
        <w:rPr>
          <w:spacing w:val="35"/>
          <w:sz w:val="24"/>
        </w:rPr>
        <w:t xml:space="preserve"> </w:t>
      </w:r>
      <w:r>
        <w:rPr>
          <w:spacing w:val="2"/>
          <w:sz w:val="24"/>
        </w:rPr>
        <w:t>1</w:t>
      </w:r>
      <w:r>
        <w:rPr>
          <w:spacing w:val="35"/>
          <w:sz w:val="24"/>
        </w:rPr>
        <w:t xml:space="preserve"> </w:t>
      </w:r>
      <w:r>
        <w:rPr>
          <w:spacing w:val="-2"/>
          <w:sz w:val="24"/>
        </w:rPr>
        <w:t>(JPEG)</w:t>
      </w:r>
    </w:p>
    <w:p w14:paraId="41620991" w14:textId="77777777" w:rsidR="00184BEA" w:rsidRDefault="00000000">
      <w:pPr>
        <w:pStyle w:val="ListParagraph"/>
        <w:numPr>
          <w:ilvl w:val="0"/>
          <w:numId w:val="23"/>
        </w:numPr>
        <w:tabs>
          <w:tab w:val="left" w:pos="719"/>
        </w:tabs>
        <w:ind w:left="719" w:hanging="359"/>
        <w:rPr>
          <w:sz w:val="24"/>
        </w:rPr>
      </w:pPr>
      <w:r>
        <w:rPr>
          <w:b/>
          <w:w w:val="110"/>
          <w:sz w:val="24"/>
        </w:rPr>
        <w:t>Status:</w:t>
      </w:r>
      <w:r>
        <w:rPr>
          <w:b/>
          <w:spacing w:val="8"/>
          <w:w w:val="110"/>
          <w:sz w:val="24"/>
        </w:rPr>
        <w:t xml:space="preserve"> </w:t>
      </w:r>
      <w:r>
        <w:rPr>
          <w:spacing w:val="-2"/>
          <w:w w:val="110"/>
          <w:sz w:val="24"/>
        </w:rPr>
        <w:t>Initiated</w:t>
      </w:r>
    </w:p>
    <w:p w14:paraId="6915E6DA" w14:textId="77777777" w:rsidR="00184BEA" w:rsidRDefault="00000000">
      <w:pPr>
        <w:pStyle w:val="ListParagraph"/>
        <w:numPr>
          <w:ilvl w:val="0"/>
          <w:numId w:val="23"/>
        </w:numPr>
        <w:tabs>
          <w:tab w:val="left" w:pos="719"/>
        </w:tabs>
        <w:ind w:left="719" w:hanging="359"/>
        <w:rPr>
          <w:sz w:val="24"/>
        </w:rPr>
      </w:pPr>
      <w:r>
        <w:rPr>
          <w:b/>
          <w:sz w:val="24"/>
        </w:rPr>
        <w:t>Media</w:t>
      </w:r>
      <w:r>
        <w:rPr>
          <w:b/>
          <w:spacing w:val="37"/>
          <w:sz w:val="24"/>
        </w:rPr>
        <w:t xml:space="preserve"> </w:t>
      </w:r>
      <w:r>
        <w:rPr>
          <w:b/>
          <w:sz w:val="24"/>
        </w:rPr>
        <w:t>Types:</w:t>
      </w:r>
      <w:r>
        <w:rPr>
          <w:b/>
          <w:spacing w:val="37"/>
          <w:sz w:val="24"/>
        </w:rPr>
        <w:t xml:space="preserve"> </w:t>
      </w:r>
      <w:r>
        <w:rPr>
          <w:spacing w:val="-2"/>
          <w:sz w:val="24"/>
        </w:rPr>
        <w:t>Images</w:t>
      </w:r>
    </w:p>
    <w:p w14:paraId="0846179C" w14:textId="77777777" w:rsidR="00184BEA" w:rsidRDefault="00000000">
      <w:pPr>
        <w:pStyle w:val="ListParagraph"/>
        <w:numPr>
          <w:ilvl w:val="0"/>
          <w:numId w:val="23"/>
        </w:numPr>
        <w:tabs>
          <w:tab w:val="left" w:pos="720"/>
        </w:tabs>
        <w:ind w:right="357"/>
        <w:jc w:val="both"/>
        <w:rPr>
          <w:sz w:val="24"/>
        </w:rPr>
      </w:pPr>
      <w:r>
        <w:rPr>
          <w:b/>
          <w:w w:val="105"/>
          <w:sz w:val="24"/>
        </w:rPr>
        <w:t xml:space="preserve">Summary: </w:t>
      </w:r>
      <w:commentRangeStart w:id="68"/>
      <w:r>
        <w:rPr>
          <w:w w:val="105"/>
          <w:sz w:val="24"/>
        </w:rPr>
        <w:t>This standard is planned to provide an overview of mechanisms used for watermarking of media assets.</w:t>
      </w:r>
      <w:commentRangeEnd w:id="68"/>
      <w:r w:rsidR="002D03AB">
        <w:rPr>
          <w:rStyle w:val="CommentReference"/>
        </w:rPr>
        <w:commentReference w:id="68"/>
      </w:r>
    </w:p>
    <w:p w14:paraId="04046A0E" w14:textId="77777777" w:rsidR="00184BEA" w:rsidRDefault="00000000">
      <w:pPr>
        <w:pStyle w:val="Heading2"/>
        <w:numPr>
          <w:ilvl w:val="1"/>
          <w:numId w:val="28"/>
        </w:numPr>
        <w:tabs>
          <w:tab w:val="left" w:pos="490"/>
        </w:tabs>
        <w:spacing w:before="202"/>
        <w:ind w:left="490" w:hanging="490"/>
      </w:pPr>
      <w:bookmarkStart w:id="69" w:name="_TOC_250026"/>
      <w:r>
        <w:rPr>
          <w:color w:val="0F4761"/>
        </w:rPr>
        <w:t>CAWG</w:t>
      </w:r>
      <w:r>
        <w:rPr>
          <w:color w:val="0F4761"/>
          <w:spacing w:val="34"/>
        </w:rPr>
        <w:t xml:space="preserve"> </w:t>
      </w:r>
      <w:bookmarkEnd w:id="69"/>
      <w:r>
        <w:rPr>
          <w:color w:val="0F4761"/>
          <w:spacing w:val="-2"/>
        </w:rPr>
        <w:t>Metadata</w:t>
      </w:r>
    </w:p>
    <w:p w14:paraId="38655F45" w14:textId="77777777" w:rsidR="00184BEA" w:rsidRDefault="00000000">
      <w:pPr>
        <w:pStyle w:val="ListParagraph"/>
        <w:numPr>
          <w:ilvl w:val="0"/>
          <w:numId w:val="22"/>
        </w:numPr>
        <w:tabs>
          <w:tab w:val="left" w:pos="719"/>
        </w:tabs>
        <w:spacing w:before="80"/>
        <w:ind w:left="719" w:hanging="359"/>
        <w:rPr>
          <w:sz w:val="24"/>
        </w:rPr>
      </w:pPr>
      <w:r>
        <w:rPr>
          <w:b/>
          <w:sz w:val="24"/>
        </w:rPr>
        <w:t>SDO/Group:</w:t>
      </w:r>
      <w:r>
        <w:rPr>
          <w:b/>
          <w:spacing w:val="37"/>
          <w:sz w:val="24"/>
        </w:rPr>
        <w:t xml:space="preserve"> </w:t>
      </w:r>
      <w:r>
        <w:rPr>
          <w:sz w:val="24"/>
        </w:rPr>
        <w:t>Creation</w:t>
      </w:r>
      <w:r>
        <w:rPr>
          <w:spacing w:val="38"/>
          <w:sz w:val="24"/>
        </w:rPr>
        <w:t xml:space="preserve"> </w:t>
      </w:r>
      <w:r>
        <w:rPr>
          <w:sz w:val="24"/>
        </w:rPr>
        <w:t>Assertions</w:t>
      </w:r>
      <w:r>
        <w:rPr>
          <w:spacing w:val="38"/>
          <w:sz w:val="24"/>
        </w:rPr>
        <w:t xml:space="preserve"> </w:t>
      </w:r>
      <w:r>
        <w:rPr>
          <w:sz w:val="24"/>
        </w:rPr>
        <w:t>Working</w:t>
      </w:r>
      <w:r>
        <w:rPr>
          <w:spacing w:val="37"/>
          <w:sz w:val="24"/>
        </w:rPr>
        <w:t xml:space="preserve"> </w:t>
      </w:r>
      <w:r>
        <w:rPr>
          <w:sz w:val="24"/>
        </w:rPr>
        <w:t>Group,</w:t>
      </w:r>
      <w:r>
        <w:rPr>
          <w:spacing w:val="38"/>
          <w:sz w:val="24"/>
        </w:rPr>
        <w:t xml:space="preserve"> </w:t>
      </w:r>
      <w:r>
        <w:rPr>
          <w:sz w:val="24"/>
        </w:rPr>
        <w:t>as</w:t>
      </w:r>
      <w:r>
        <w:rPr>
          <w:spacing w:val="38"/>
          <w:sz w:val="24"/>
        </w:rPr>
        <w:t xml:space="preserve"> </w:t>
      </w:r>
      <w:r>
        <w:rPr>
          <w:sz w:val="24"/>
        </w:rPr>
        <w:t>part</w:t>
      </w:r>
      <w:r>
        <w:rPr>
          <w:spacing w:val="37"/>
          <w:sz w:val="24"/>
        </w:rPr>
        <w:t xml:space="preserve"> </w:t>
      </w:r>
      <w:r>
        <w:rPr>
          <w:sz w:val="24"/>
        </w:rPr>
        <w:t>of</w:t>
      </w:r>
      <w:r>
        <w:rPr>
          <w:spacing w:val="38"/>
          <w:sz w:val="24"/>
        </w:rPr>
        <w:t xml:space="preserve"> </w:t>
      </w:r>
      <w:r>
        <w:rPr>
          <w:spacing w:val="-5"/>
          <w:sz w:val="24"/>
        </w:rPr>
        <w:t>DIF</w:t>
      </w:r>
    </w:p>
    <w:p w14:paraId="2404BF26" w14:textId="77777777" w:rsidR="00184BEA" w:rsidRDefault="00000000">
      <w:pPr>
        <w:pStyle w:val="ListParagraph"/>
        <w:numPr>
          <w:ilvl w:val="0"/>
          <w:numId w:val="22"/>
        </w:numPr>
        <w:tabs>
          <w:tab w:val="left" w:pos="719"/>
        </w:tabs>
        <w:ind w:left="719" w:hanging="359"/>
        <w:rPr>
          <w:sz w:val="24"/>
        </w:rPr>
      </w:pPr>
      <w:r>
        <w:rPr>
          <w:b/>
          <w:w w:val="110"/>
          <w:sz w:val="24"/>
        </w:rPr>
        <w:t>Link:</w:t>
      </w:r>
      <w:r>
        <w:rPr>
          <w:b/>
          <w:spacing w:val="-13"/>
          <w:w w:val="110"/>
          <w:sz w:val="24"/>
        </w:rPr>
        <w:t xml:space="preserve"> </w:t>
      </w:r>
      <w:r>
        <w:rPr>
          <w:color w:val="156082"/>
          <w:w w:val="110"/>
          <w:sz w:val="24"/>
        </w:rPr>
        <w:t>CAWG</w:t>
      </w:r>
      <w:r>
        <w:rPr>
          <w:color w:val="156082"/>
          <w:spacing w:val="-13"/>
          <w:w w:val="110"/>
          <w:sz w:val="24"/>
        </w:rPr>
        <w:t xml:space="preserve"> </w:t>
      </w:r>
      <w:r>
        <w:rPr>
          <w:color w:val="156082"/>
          <w:spacing w:val="-2"/>
          <w:w w:val="110"/>
          <w:sz w:val="24"/>
        </w:rPr>
        <w:t>Metadata</w:t>
      </w:r>
    </w:p>
    <w:p w14:paraId="6525C98D" w14:textId="77777777" w:rsidR="00184BEA" w:rsidRDefault="00000000">
      <w:pPr>
        <w:pStyle w:val="ListParagraph"/>
        <w:numPr>
          <w:ilvl w:val="0"/>
          <w:numId w:val="22"/>
        </w:numPr>
        <w:tabs>
          <w:tab w:val="left" w:pos="719"/>
        </w:tabs>
        <w:ind w:left="719" w:hanging="359"/>
        <w:rPr>
          <w:sz w:val="24"/>
        </w:rPr>
      </w:pPr>
      <w:r>
        <w:rPr>
          <w:b/>
          <w:w w:val="105"/>
          <w:sz w:val="24"/>
        </w:rPr>
        <w:t>Status:</w:t>
      </w:r>
      <w:r>
        <w:rPr>
          <w:b/>
          <w:spacing w:val="4"/>
          <w:w w:val="105"/>
          <w:sz w:val="24"/>
        </w:rPr>
        <w:t xml:space="preserve"> </w:t>
      </w:r>
      <w:r>
        <w:rPr>
          <w:w w:val="105"/>
          <w:sz w:val="24"/>
        </w:rPr>
        <w:t>Published</w:t>
      </w:r>
      <w:r>
        <w:rPr>
          <w:spacing w:val="4"/>
          <w:w w:val="105"/>
          <w:sz w:val="24"/>
        </w:rPr>
        <w:t xml:space="preserve"> </w:t>
      </w:r>
      <w:r>
        <w:rPr>
          <w:w w:val="105"/>
          <w:sz w:val="24"/>
        </w:rPr>
        <w:t>(new</w:t>
      </w:r>
      <w:r>
        <w:rPr>
          <w:spacing w:val="4"/>
          <w:w w:val="105"/>
          <w:sz w:val="24"/>
        </w:rPr>
        <w:t xml:space="preserve"> </w:t>
      </w:r>
      <w:r>
        <w:rPr>
          <w:w w:val="105"/>
          <w:sz w:val="24"/>
        </w:rPr>
        <w:t>version</w:t>
      </w:r>
      <w:r>
        <w:rPr>
          <w:spacing w:val="4"/>
          <w:w w:val="105"/>
          <w:sz w:val="24"/>
        </w:rPr>
        <w:t xml:space="preserve"> </w:t>
      </w:r>
      <w:r>
        <w:rPr>
          <w:w w:val="105"/>
          <w:sz w:val="24"/>
        </w:rPr>
        <w:t>in</w:t>
      </w:r>
      <w:r>
        <w:rPr>
          <w:spacing w:val="5"/>
          <w:w w:val="105"/>
          <w:sz w:val="24"/>
        </w:rPr>
        <w:t xml:space="preserve"> </w:t>
      </w:r>
      <w:r>
        <w:rPr>
          <w:spacing w:val="-2"/>
          <w:w w:val="105"/>
          <w:sz w:val="24"/>
        </w:rPr>
        <w:t>progress)</w:t>
      </w:r>
    </w:p>
    <w:p w14:paraId="75B221A0" w14:textId="77777777" w:rsidR="00184BEA" w:rsidRDefault="00000000">
      <w:pPr>
        <w:pStyle w:val="Heading4"/>
        <w:numPr>
          <w:ilvl w:val="0"/>
          <w:numId w:val="22"/>
        </w:numPr>
        <w:tabs>
          <w:tab w:val="left" w:pos="719"/>
        </w:tabs>
        <w:spacing w:before="204"/>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4DC0FD8C" w14:textId="77777777" w:rsidR="00184BEA" w:rsidRDefault="00000000">
      <w:pPr>
        <w:pStyle w:val="ListParagraph"/>
        <w:numPr>
          <w:ilvl w:val="0"/>
          <w:numId w:val="22"/>
        </w:numPr>
        <w:tabs>
          <w:tab w:val="left" w:pos="720"/>
        </w:tabs>
        <w:ind w:right="357"/>
        <w:jc w:val="both"/>
        <w:rPr>
          <w:sz w:val="24"/>
        </w:rPr>
      </w:pPr>
      <w:r>
        <w:rPr>
          <w:b/>
          <w:w w:val="105"/>
          <w:sz w:val="24"/>
        </w:rPr>
        <w:t xml:space="preserve">Summary: </w:t>
      </w:r>
      <w:commentRangeStart w:id="70"/>
      <w:r>
        <w:rPr>
          <w:w w:val="105"/>
          <w:sz w:val="24"/>
        </w:rPr>
        <w:t xml:space="preserve">This specification provides a framework for expressing metadata that captures detailed information about the content, including ownership and </w:t>
      </w:r>
      <w:r>
        <w:rPr>
          <w:spacing w:val="-2"/>
          <w:w w:val="105"/>
          <w:sz w:val="24"/>
        </w:rPr>
        <w:t>authorship.</w:t>
      </w:r>
      <w:commentRangeEnd w:id="70"/>
      <w:r w:rsidR="002D03AB">
        <w:rPr>
          <w:rStyle w:val="CommentReference"/>
        </w:rPr>
        <w:commentReference w:id="70"/>
      </w:r>
    </w:p>
    <w:p w14:paraId="7FCBB89A" w14:textId="77777777" w:rsidR="00184BEA" w:rsidRDefault="00000000">
      <w:pPr>
        <w:pStyle w:val="Heading2"/>
        <w:numPr>
          <w:ilvl w:val="1"/>
          <w:numId w:val="28"/>
        </w:numPr>
        <w:tabs>
          <w:tab w:val="left" w:pos="490"/>
        </w:tabs>
        <w:ind w:left="490" w:hanging="490"/>
      </w:pPr>
      <w:bookmarkStart w:id="71" w:name="_TOC_250025"/>
      <w:r>
        <w:rPr>
          <w:color w:val="0F4761"/>
          <w:spacing w:val="-7"/>
        </w:rPr>
        <w:t xml:space="preserve">Originator </w:t>
      </w:r>
      <w:bookmarkEnd w:id="71"/>
      <w:r>
        <w:rPr>
          <w:color w:val="0F4761"/>
          <w:spacing w:val="-2"/>
        </w:rPr>
        <w:t>Profile</w:t>
      </w:r>
    </w:p>
    <w:p w14:paraId="4575D67E" w14:textId="77777777" w:rsidR="00184BEA" w:rsidRDefault="00000000">
      <w:pPr>
        <w:pStyle w:val="ListParagraph"/>
        <w:numPr>
          <w:ilvl w:val="0"/>
          <w:numId w:val="21"/>
        </w:numPr>
        <w:tabs>
          <w:tab w:val="left" w:pos="719"/>
        </w:tabs>
        <w:spacing w:before="81"/>
        <w:ind w:left="719" w:hanging="359"/>
        <w:rPr>
          <w:sz w:val="24"/>
        </w:rPr>
      </w:pPr>
      <w:r>
        <w:rPr>
          <w:b/>
          <w:w w:val="105"/>
          <w:sz w:val="24"/>
        </w:rPr>
        <w:t>SDO/Group:</w:t>
      </w:r>
      <w:r>
        <w:rPr>
          <w:b/>
          <w:spacing w:val="2"/>
          <w:w w:val="105"/>
          <w:sz w:val="24"/>
        </w:rPr>
        <w:t xml:space="preserve"> </w:t>
      </w:r>
      <w:r>
        <w:rPr>
          <w:w w:val="105"/>
          <w:sz w:val="24"/>
        </w:rPr>
        <w:t>Originator</w:t>
      </w:r>
      <w:r>
        <w:rPr>
          <w:spacing w:val="2"/>
          <w:w w:val="105"/>
          <w:sz w:val="24"/>
        </w:rPr>
        <w:t xml:space="preserve"> </w:t>
      </w:r>
      <w:r>
        <w:rPr>
          <w:spacing w:val="-2"/>
          <w:w w:val="105"/>
          <w:sz w:val="24"/>
        </w:rPr>
        <w:t>Profile</w:t>
      </w:r>
    </w:p>
    <w:p w14:paraId="54B28500" w14:textId="77777777" w:rsidR="00184BEA" w:rsidRDefault="00184BEA">
      <w:pPr>
        <w:pStyle w:val="ListParagraph"/>
        <w:rPr>
          <w:sz w:val="24"/>
        </w:rPr>
        <w:sectPr w:rsidR="00184BEA">
          <w:pgSz w:w="12240" w:h="15840"/>
          <w:pgMar w:top="1360" w:right="1080" w:bottom="1000" w:left="1440" w:header="0" w:footer="813" w:gutter="0"/>
          <w:cols w:space="720"/>
        </w:sectPr>
      </w:pPr>
    </w:p>
    <w:p w14:paraId="5FA53A0C" w14:textId="77777777" w:rsidR="00184BEA" w:rsidRDefault="00000000">
      <w:pPr>
        <w:pStyle w:val="ListParagraph"/>
        <w:numPr>
          <w:ilvl w:val="0"/>
          <w:numId w:val="21"/>
        </w:numPr>
        <w:tabs>
          <w:tab w:val="left" w:pos="719"/>
        </w:tabs>
        <w:spacing w:before="78"/>
        <w:ind w:left="719" w:hanging="359"/>
        <w:rPr>
          <w:sz w:val="24"/>
        </w:rPr>
      </w:pPr>
      <w:r>
        <w:rPr>
          <w:b/>
          <w:w w:val="105"/>
          <w:sz w:val="24"/>
        </w:rPr>
        <w:lastRenderedPageBreak/>
        <w:t>Link:</w:t>
      </w:r>
      <w:r>
        <w:rPr>
          <w:b/>
          <w:spacing w:val="-5"/>
          <w:w w:val="105"/>
          <w:sz w:val="24"/>
        </w:rPr>
        <w:t xml:space="preserve"> </w:t>
      </w:r>
      <w:r>
        <w:rPr>
          <w:color w:val="156082"/>
          <w:w w:val="105"/>
          <w:sz w:val="24"/>
        </w:rPr>
        <w:t>Originator</w:t>
      </w:r>
      <w:r>
        <w:rPr>
          <w:color w:val="156082"/>
          <w:spacing w:val="-5"/>
          <w:w w:val="105"/>
          <w:sz w:val="24"/>
        </w:rPr>
        <w:t xml:space="preserve"> </w:t>
      </w:r>
      <w:r>
        <w:rPr>
          <w:color w:val="156082"/>
          <w:spacing w:val="-2"/>
          <w:w w:val="105"/>
          <w:sz w:val="24"/>
        </w:rPr>
        <w:t>Profile</w:t>
      </w:r>
    </w:p>
    <w:p w14:paraId="60B0D186" w14:textId="77777777" w:rsidR="00184BEA" w:rsidRDefault="00000000">
      <w:pPr>
        <w:pStyle w:val="ListParagraph"/>
        <w:numPr>
          <w:ilvl w:val="0"/>
          <w:numId w:val="21"/>
        </w:numPr>
        <w:tabs>
          <w:tab w:val="left" w:pos="719"/>
        </w:tabs>
        <w:ind w:left="719" w:hanging="359"/>
        <w:rPr>
          <w:sz w:val="24"/>
        </w:rPr>
      </w:pPr>
      <w:r>
        <w:rPr>
          <w:b/>
          <w:w w:val="110"/>
          <w:sz w:val="24"/>
        </w:rPr>
        <w:t>Status:</w:t>
      </w:r>
      <w:r>
        <w:rPr>
          <w:b/>
          <w:spacing w:val="-8"/>
          <w:w w:val="110"/>
          <w:sz w:val="24"/>
        </w:rPr>
        <w:t xml:space="preserve"> </w:t>
      </w:r>
      <w:r>
        <w:rPr>
          <w:w w:val="110"/>
          <w:sz w:val="24"/>
        </w:rPr>
        <w:t>In</w:t>
      </w:r>
      <w:r>
        <w:rPr>
          <w:spacing w:val="-7"/>
          <w:w w:val="110"/>
          <w:sz w:val="24"/>
        </w:rPr>
        <w:t xml:space="preserve"> </w:t>
      </w:r>
      <w:r>
        <w:rPr>
          <w:spacing w:val="-2"/>
          <w:w w:val="110"/>
          <w:sz w:val="24"/>
        </w:rPr>
        <w:t>progress</w:t>
      </w:r>
    </w:p>
    <w:p w14:paraId="7A62E27C" w14:textId="77777777" w:rsidR="00184BEA" w:rsidRDefault="00000000">
      <w:pPr>
        <w:pStyle w:val="ListParagraph"/>
        <w:numPr>
          <w:ilvl w:val="0"/>
          <w:numId w:val="21"/>
        </w:numPr>
        <w:tabs>
          <w:tab w:val="left" w:pos="719"/>
        </w:tabs>
        <w:spacing w:before="204"/>
        <w:ind w:left="719" w:hanging="359"/>
        <w:rPr>
          <w:sz w:val="24"/>
        </w:rPr>
      </w:pPr>
      <w:r>
        <w:rPr>
          <w:b/>
          <w:w w:val="105"/>
          <w:sz w:val="24"/>
        </w:rPr>
        <w:t>Media</w:t>
      </w:r>
      <w:r>
        <w:rPr>
          <w:b/>
          <w:spacing w:val="-5"/>
          <w:w w:val="105"/>
          <w:sz w:val="24"/>
        </w:rPr>
        <w:t xml:space="preserve"> </w:t>
      </w:r>
      <w:r>
        <w:rPr>
          <w:b/>
          <w:w w:val="105"/>
          <w:sz w:val="24"/>
        </w:rPr>
        <w:t>Types:</w:t>
      </w:r>
      <w:r>
        <w:rPr>
          <w:b/>
          <w:spacing w:val="-4"/>
          <w:w w:val="105"/>
          <w:sz w:val="24"/>
        </w:rPr>
        <w:t xml:space="preserve"> </w:t>
      </w:r>
      <w:r>
        <w:rPr>
          <w:w w:val="105"/>
          <w:sz w:val="24"/>
        </w:rPr>
        <w:t>Web</w:t>
      </w:r>
      <w:r>
        <w:rPr>
          <w:spacing w:val="-4"/>
          <w:w w:val="105"/>
          <w:sz w:val="24"/>
        </w:rPr>
        <w:t xml:space="preserve"> </w:t>
      </w:r>
      <w:r>
        <w:rPr>
          <w:spacing w:val="-2"/>
          <w:w w:val="105"/>
          <w:sz w:val="24"/>
        </w:rPr>
        <w:t>pages</w:t>
      </w:r>
    </w:p>
    <w:p w14:paraId="3E97A2F6" w14:textId="77777777" w:rsidR="00184BEA" w:rsidRDefault="00000000">
      <w:pPr>
        <w:pStyle w:val="ListParagraph"/>
        <w:numPr>
          <w:ilvl w:val="0"/>
          <w:numId w:val="21"/>
        </w:numPr>
        <w:tabs>
          <w:tab w:val="left" w:pos="720"/>
        </w:tabs>
        <w:ind w:right="357"/>
        <w:jc w:val="both"/>
        <w:rPr>
          <w:sz w:val="24"/>
        </w:rPr>
      </w:pPr>
      <w:r>
        <w:rPr>
          <w:b/>
          <w:w w:val="105"/>
          <w:sz w:val="24"/>
        </w:rPr>
        <w:t xml:space="preserve">Summary: </w:t>
      </w:r>
      <w:r>
        <w:rPr>
          <w:w w:val="105"/>
          <w:sz w:val="24"/>
        </w:rPr>
        <w:t xml:space="preserve">This specification provides a framework for documenting the origin of digital content. It includes guidelines for creating and maintaining profiles that capture detailed information about the </w:t>
      </w:r>
      <w:proofErr w:type="gramStart"/>
      <w:r>
        <w:rPr>
          <w:w w:val="105"/>
          <w:sz w:val="24"/>
        </w:rPr>
        <w:t>content’s creator</w:t>
      </w:r>
      <w:proofErr w:type="gramEnd"/>
      <w:r>
        <w:rPr>
          <w:w w:val="105"/>
          <w:sz w:val="24"/>
        </w:rPr>
        <w:t xml:space="preserve"> and its creation process. This helps in establishing a clear and verifiable record of the content’s provenance.</w:t>
      </w:r>
    </w:p>
    <w:p w14:paraId="5A539134" w14:textId="77777777" w:rsidR="00184BEA" w:rsidRDefault="00000000">
      <w:pPr>
        <w:pStyle w:val="Heading2"/>
        <w:numPr>
          <w:ilvl w:val="1"/>
          <w:numId w:val="28"/>
        </w:numPr>
        <w:tabs>
          <w:tab w:val="left" w:pos="490"/>
        </w:tabs>
        <w:ind w:left="490" w:hanging="490"/>
      </w:pPr>
      <w:bookmarkStart w:id="72" w:name="_TOC_250024"/>
      <w:bookmarkEnd w:id="72"/>
      <w:r>
        <w:rPr>
          <w:color w:val="0F4761"/>
          <w:spacing w:val="-4"/>
          <w:w w:val="105"/>
        </w:rPr>
        <w:t>PROV</w:t>
      </w:r>
    </w:p>
    <w:p w14:paraId="52F66FED" w14:textId="77777777" w:rsidR="00184BEA" w:rsidRDefault="00000000">
      <w:pPr>
        <w:pStyle w:val="ListParagraph"/>
        <w:numPr>
          <w:ilvl w:val="0"/>
          <w:numId w:val="20"/>
        </w:numPr>
        <w:tabs>
          <w:tab w:val="left" w:pos="719"/>
        </w:tabs>
        <w:spacing w:before="81"/>
        <w:ind w:left="719" w:hanging="359"/>
        <w:rPr>
          <w:sz w:val="24"/>
        </w:rPr>
      </w:pPr>
      <w:r>
        <w:rPr>
          <w:b/>
          <w:w w:val="105"/>
          <w:sz w:val="24"/>
        </w:rPr>
        <w:t>SDO/Group:</w:t>
      </w:r>
      <w:r>
        <w:rPr>
          <w:b/>
          <w:spacing w:val="16"/>
          <w:w w:val="105"/>
          <w:sz w:val="24"/>
        </w:rPr>
        <w:t xml:space="preserve"> </w:t>
      </w:r>
      <w:r>
        <w:rPr>
          <w:w w:val="105"/>
          <w:sz w:val="24"/>
        </w:rPr>
        <w:t>Open</w:t>
      </w:r>
      <w:r>
        <w:rPr>
          <w:spacing w:val="17"/>
          <w:w w:val="105"/>
          <w:sz w:val="24"/>
        </w:rPr>
        <w:t xml:space="preserve"> </w:t>
      </w:r>
      <w:r>
        <w:rPr>
          <w:spacing w:val="-2"/>
          <w:w w:val="105"/>
          <w:sz w:val="24"/>
        </w:rPr>
        <w:t>Provenance</w:t>
      </w:r>
    </w:p>
    <w:p w14:paraId="5330B07C" w14:textId="77777777" w:rsidR="00184BEA" w:rsidRDefault="00000000">
      <w:pPr>
        <w:pStyle w:val="ListParagraph"/>
        <w:numPr>
          <w:ilvl w:val="0"/>
          <w:numId w:val="20"/>
        </w:numPr>
        <w:tabs>
          <w:tab w:val="left" w:pos="719"/>
        </w:tabs>
        <w:ind w:left="719" w:hanging="359"/>
        <w:rPr>
          <w:sz w:val="24"/>
        </w:rPr>
      </w:pPr>
      <w:r>
        <w:rPr>
          <w:b/>
          <w:w w:val="110"/>
          <w:sz w:val="24"/>
        </w:rPr>
        <w:t>Link:</w:t>
      </w:r>
      <w:r>
        <w:rPr>
          <w:b/>
          <w:spacing w:val="-8"/>
          <w:w w:val="110"/>
          <w:sz w:val="24"/>
        </w:rPr>
        <w:t xml:space="preserve"> </w:t>
      </w:r>
      <w:r>
        <w:rPr>
          <w:color w:val="156082"/>
          <w:spacing w:val="-4"/>
          <w:w w:val="110"/>
          <w:sz w:val="24"/>
        </w:rPr>
        <w:t>PROV</w:t>
      </w:r>
    </w:p>
    <w:p w14:paraId="0DEF79A4" w14:textId="77777777" w:rsidR="00184BEA" w:rsidRDefault="00000000">
      <w:pPr>
        <w:pStyle w:val="ListParagraph"/>
        <w:numPr>
          <w:ilvl w:val="0"/>
          <w:numId w:val="20"/>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371A2DF8" w14:textId="77777777" w:rsidR="00184BEA" w:rsidRDefault="00000000">
      <w:pPr>
        <w:pStyle w:val="Heading4"/>
        <w:numPr>
          <w:ilvl w:val="0"/>
          <w:numId w:val="20"/>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02624F13" w14:textId="77777777" w:rsidR="00184BEA" w:rsidRDefault="00000000">
      <w:pPr>
        <w:pStyle w:val="ListParagraph"/>
        <w:numPr>
          <w:ilvl w:val="0"/>
          <w:numId w:val="20"/>
        </w:numPr>
        <w:tabs>
          <w:tab w:val="left" w:pos="720"/>
        </w:tabs>
        <w:ind w:right="357"/>
        <w:jc w:val="both"/>
        <w:rPr>
          <w:sz w:val="24"/>
        </w:rPr>
      </w:pPr>
      <w:commentRangeStart w:id="73"/>
      <w:r>
        <w:rPr>
          <w:b/>
          <w:w w:val="105"/>
          <w:sz w:val="24"/>
        </w:rPr>
        <w:t xml:space="preserve">Summary: </w:t>
      </w:r>
      <w:r>
        <w:rPr>
          <w:w w:val="105"/>
          <w:sz w:val="24"/>
        </w:rPr>
        <w:t>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commentRangeEnd w:id="73"/>
      <w:r w:rsidR="002D03AB">
        <w:rPr>
          <w:rStyle w:val="CommentReference"/>
        </w:rPr>
        <w:commentReference w:id="73"/>
      </w:r>
    </w:p>
    <w:p w14:paraId="1080466D" w14:textId="77777777" w:rsidR="00184BEA" w:rsidRDefault="00000000">
      <w:pPr>
        <w:pStyle w:val="Heading2"/>
        <w:numPr>
          <w:ilvl w:val="1"/>
          <w:numId w:val="28"/>
        </w:numPr>
        <w:tabs>
          <w:tab w:val="left" w:pos="490"/>
        </w:tabs>
        <w:spacing w:before="202"/>
        <w:ind w:left="490" w:hanging="490"/>
      </w:pPr>
      <w:bookmarkStart w:id="74" w:name="_TOC_250023"/>
      <w:r>
        <w:rPr>
          <w:color w:val="0F4761"/>
          <w:spacing w:val="-4"/>
        </w:rPr>
        <w:t>Overview of</w:t>
      </w:r>
      <w:r>
        <w:rPr>
          <w:color w:val="0F4761"/>
          <w:spacing w:val="-2"/>
        </w:rPr>
        <w:t xml:space="preserve"> </w:t>
      </w:r>
      <w:r>
        <w:rPr>
          <w:color w:val="0F4761"/>
          <w:spacing w:val="-4"/>
        </w:rPr>
        <w:t>trustworthiness</w:t>
      </w:r>
      <w:r>
        <w:rPr>
          <w:color w:val="0F4761"/>
          <w:spacing w:val="-3"/>
        </w:rPr>
        <w:t xml:space="preserve"> </w:t>
      </w:r>
      <w:r>
        <w:rPr>
          <w:color w:val="0F4761"/>
          <w:spacing w:val="-4"/>
        </w:rPr>
        <w:t>in</w:t>
      </w:r>
      <w:r>
        <w:rPr>
          <w:color w:val="0F4761"/>
          <w:spacing w:val="-3"/>
        </w:rPr>
        <w:t xml:space="preserve"> </w:t>
      </w:r>
      <w:r>
        <w:rPr>
          <w:color w:val="0F4761"/>
          <w:spacing w:val="-4"/>
        </w:rPr>
        <w:t>artificial</w:t>
      </w:r>
      <w:r>
        <w:rPr>
          <w:color w:val="0F4761"/>
          <w:spacing w:val="-2"/>
        </w:rPr>
        <w:t xml:space="preserve"> </w:t>
      </w:r>
      <w:bookmarkEnd w:id="74"/>
      <w:r>
        <w:rPr>
          <w:color w:val="0F4761"/>
          <w:spacing w:val="-4"/>
        </w:rPr>
        <w:t>intelligence</w:t>
      </w:r>
    </w:p>
    <w:p w14:paraId="241A71C2" w14:textId="77777777" w:rsidR="00184BEA" w:rsidRDefault="00000000">
      <w:pPr>
        <w:pStyle w:val="ListParagraph"/>
        <w:numPr>
          <w:ilvl w:val="0"/>
          <w:numId w:val="19"/>
        </w:numPr>
        <w:tabs>
          <w:tab w:val="left" w:pos="719"/>
        </w:tabs>
        <w:spacing w:before="85"/>
        <w:ind w:left="719" w:hanging="359"/>
        <w:rPr>
          <w:sz w:val="24"/>
        </w:rPr>
      </w:pPr>
      <w:r>
        <w:rPr>
          <w:b/>
          <w:w w:val="110"/>
          <w:sz w:val="24"/>
        </w:rPr>
        <w:t>SDO/Group:</w:t>
      </w:r>
      <w:r>
        <w:rPr>
          <w:b/>
          <w:spacing w:val="-11"/>
          <w:w w:val="110"/>
          <w:sz w:val="24"/>
        </w:rPr>
        <w:t xml:space="preserve"> </w:t>
      </w:r>
      <w:r>
        <w:rPr>
          <w:w w:val="110"/>
          <w:sz w:val="24"/>
        </w:rPr>
        <w:t>ISO/IEC</w:t>
      </w:r>
      <w:r>
        <w:rPr>
          <w:spacing w:val="-11"/>
          <w:w w:val="110"/>
          <w:sz w:val="24"/>
        </w:rPr>
        <w:t xml:space="preserve"> </w:t>
      </w:r>
      <w:r>
        <w:rPr>
          <w:w w:val="110"/>
          <w:sz w:val="24"/>
        </w:rPr>
        <w:t>JTC</w:t>
      </w:r>
      <w:r>
        <w:rPr>
          <w:spacing w:val="-10"/>
          <w:w w:val="110"/>
          <w:sz w:val="24"/>
        </w:rPr>
        <w:t xml:space="preserve"> </w:t>
      </w:r>
      <w:r>
        <w:rPr>
          <w:w w:val="110"/>
          <w:sz w:val="24"/>
        </w:rPr>
        <w:t>1/SC</w:t>
      </w:r>
      <w:r>
        <w:rPr>
          <w:spacing w:val="-11"/>
          <w:w w:val="110"/>
          <w:sz w:val="24"/>
        </w:rPr>
        <w:t xml:space="preserve"> </w:t>
      </w:r>
      <w:r>
        <w:rPr>
          <w:spacing w:val="-5"/>
          <w:w w:val="110"/>
          <w:sz w:val="24"/>
        </w:rPr>
        <w:t>42</w:t>
      </w:r>
    </w:p>
    <w:p w14:paraId="258AE5C3" w14:textId="77777777" w:rsidR="00184BEA" w:rsidRDefault="00000000">
      <w:pPr>
        <w:pStyle w:val="ListParagraph"/>
        <w:numPr>
          <w:ilvl w:val="0"/>
          <w:numId w:val="19"/>
        </w:numPr>
        <w:tabs>
          <w:tab w:val="left" w:pos="719"/>
        </w:tabs>
        <w:ind w:left="719" w:hanging="359"/>
        <w:rPr>
          <w:sz w:val="24"/>
        </w:rPr>
      </w:pPr>
      <w:r>
        <w:rPr>
          <w:b/>
          <w:w w:val="105"/>
          <w:sz w:val="24"/>
        </w:rPr>
        <w:t>Link:</w:t>
      </w:r>
      <w:r>
        <w:rPr>
          <w:b/>
          <w:spacing w:val="16"/>
          <w:w w:val="105"/>
          <w:sz w:val="24"/>
        </w:rPr>
        <w:t xml:space="preserve"> </w:t>
      </w:r>
      <w:r>
        <w:rPr>
          <w:color w:val="156082"/>
          <w:w w:val="105"/>
          <w:sz w:val="24"/>
        </w:rPr>
        <w:t>ISO/IEC</w:t>
      </w:r>
      <w:r>
        <w:rPr>
          <w:color w:val="156082"/>
          <w:spacing w:val="17"/>
          <w:w w:val="105"/>
          <w:sz w:val="24"/>
        </w:rPr>
        <w:t xml:space="preserve"> </w:t>
      </w:r>
      <w:r>
        <w:rPr>
          <w:color w:val="156082"/>
          <w:w w:val="105"/>
          <w:sz w:val="24"/>
        </w:rPr>
        <w:t>TR</w:t>
      </w:r>
      <w:r>
        <w:rPr>
          <w:color w:val="156082"/>
          <w:spacing w:val="16"/>
          <w:w w:val="105"/>
          <w:sz w:val="24"/>
        </w:rPr>
        <w:t xml:space="preserve"> </w:t>
      </w:r>
      <w:r>
        <w:rPr>
          <w:color w:val="156082"/>
          <w:spacing w:val="-2"/>
          <w:w w:val="105"/>
          <w:sz w:val="24"/>
        </w:rPr>
        <w:t>24028:2020</w:t>
      </w:r>
    </w:p>
    <w:p w14:paraId="5C9D2BDA" w14:textId="77777777" w:rsidR="00184BEA" w:rsidRDefault="00000000">
      <w:pPr>
        <w:pStyle w:val="ListParagraph"/>
        <w:numPr>
          <w:ilvl w:val="0"/>
          <w:numId w:val="19"/>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14A82503" w14:textId="77777777" w:rsidR="00184BEA" w:rsidRDefault="00000000">
      <w:pPr>
        <w:pStyle w:val="Heading4"/>
        <w:numPr>
          <w:ilvl w:val="0"/>
          <w:numId w:val="19"/>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n/a</w:t>
      </w:r>
    </w:p>
    <w:p w14:paraId="11A09D43" w14:textId="77777777" w:rsidR="00184BEA" w:rsidRDefault="00000000">
      <w:pPr>
        <w:pStyle w:val="ListParagraph"/>
        <w:numPr>
          <w:ilvl w:val="0"/>
          <w:numId w:val="19"/>
        </w:numPr>
        <w:tabs>
          <w:tab w:val="left" w:pos="720"/>
        </w:tabs>
        <w:ind w:right="357"/>
        <w:jc w:val="both"/>
        <w:rPr>
          <w:sz w:val="24"/>
        </w:rPr>
      </w:pPr>
      <w:r>
        <w:rPr>
          <w:b/>
          <w:w w:val="105"/>
          <w:sz w:val="24"/>
        </w:rPr>
        <w:t xml:space="preserve">Summary: </w:t>
      </w:r>
      <w:r>
        <w:rPr>
          <w:w w:val="105"/>
          <w:sz w:val="24"/>
        </w:rPr>
        <w:t>This standard offers an overview of trustworthiness in artificial intelligence. It provides guidelines for assessing the reliability and integrity of AI systems, ensuring that they produce trustworthy results. This is crucial in applications</w:t>
      </w:r>
      <w:r>
        <w:rPr>
          <w:spacing w:val="-4"/>
          <w:w w:val="105"/>
          <w:sz w:val="24"/>
        </w:rPr>
        <w:t xml:space="preserve"> </w:t>
      </w:r>
      <w:r>
        <w:rPr>
          <w:w w:val="105"/>
          <w:sz w:val="24"/>
        </w:rPr>
        <w:t>where</w:t>
      </w:r>
      <w:r>
        <w:rPr>
          <w:spacing w:val="-4"/>
          <w:w w:val="105"/>
          <w:sz w:val="24"/>
        </w:rPr>
        <w:t xml:space="preserve"> </w:t>
      </w:r>
      <w:r>
        <w:rPr>
          <w:w w:val="105"/>
          <w:sz w:val="24"/>
        </w:rPr>
        <w:t>AI</w:t>
      </w:r>
      <w:r>
        <w:rPr>
          <w:spacing w:val="-4"/>
          <w:w w:val="105"/>
          <w:sz w:val="24"/>
        </w:rPr>
        <w:t xml:space="preserve"> </w:t>
      </w:r>
      <w:r>
        <w:rPr>
          <w:w w:val="105"/>
          <w:sz w:val="24"/>
        </w:rPr>
        <w:t>is</w:t>
      </w:r>
      <w:r>
        <w:rPr>
          <w:spacing w:val="-4"/>
          <w:w w:val="105"/>
          <w:sz w:val="24"/>
        </w:rPr>
        <w:t xml:space="preserve"> </w:t>
      </w:r>
      <w:r>
        <w:rPr>
          <w:w w:val="105"/>
          <w:sz w:val="24"/>
        </w:rPr>
        <w:t>used</w:t>
      </w:r>
      <w:r>
        <w:rPr>
          <w:spacing w:val="-4"/>
          <w:w w:val="105"/>
          <w:sz w:val="24"/>
        </w:rPr>
        <w:t xml:space="preserve"> </w:t>
      </w:r>
      <w:r>
        <w:rPr>
          <w:w w:val="105"/>
          <w:sz w:val="24"/>
        </w:rPr>
        <w:t>to</w:t>
      </w:r>
      <w:r>
        <w:rPr>
          <w:spacing w:val="-4"/>
          <w:w w:val="105"/>
          <w:sz w:val="24"/>
        </w:rPr>
        <w:t xml:space="preserve"> </w:t>
      </w:r>
      <w:r>
        <w:rPr>
          <w:w w:val="105"/>
          <w:sz w:val="24"/>
        </w:rPr>
        <w:t>generate</w:t>
      </w:r>
      <w:r>
        <w:rPr>
          <w:spacing w:val="-4"/>
          <w:w w:val="105"/>
          <w:sz w:val="24"/>
        </w:rPr>
        <w:t xml:space="preserve"> </w:t>
      </w:r>
      <w:r>
        <w:rPr>
          <w:w w:val="105"/>
          <w:sz w:val="24"/>
        </w:rPr>
        <w:t>or</w:t>
      </w:r>
      <w:r>
        <w:rPr>
          <w:spacing w:val="-4"/>
          <w:w w:val="105"/>
          <w:sz w:val="24"/>
        </w:rPr>
        <w:t xml:space="preserve"> </w:t>
      </w:r>
      <w:r>
        <w:rPr>
          <w:w w:val="105"/>
          <w:sz w:val="24"/>
        </w:rPr>
        <w:t>manipulate</w:t>
      </w:r>
      <w:r>
        <w:rPr>
          <w:spacing w:val="-4"/>
          <w:w w:val="105"/>
          <w:sz w:val="24"/>
        </w:rPr>
        <w:t xml:space="preserve"> </w:t>
      </w:r>
      <w:r>
        <w:rPr>
          <w:w w:val="105"/>
          <w:sz w:val="24"/>
        </w:rPr>
        <w:t>digital</w:t>
      </w:r>
      <w:r>
        <w:rPr>
          <w:spacing w:val="-4"/>
          <w:w w:val="105"/>
          <w:sz w:val="24"/>
        </w:rPr>
        <w:t xml:space="preserve"> </w:t>
      </w:r>
      <w:r>
        <w:rPr>
          <w:w w:val="105"/>
          <w:sz w:val="24"/>
        </w:rPr>
        <w:t>content,</w:t>
      </w:r>
      <w:r>
        <w:rPr>
          <w:spacing w:val="-4"/>
          <w:w w:val="105"/>
          <w:sz w:val="24"/>
        </w:rPr>
        <w:t xml:space="preserve"> </w:t>
      </w:r>
      <w:r>
        <w:rPr>
          <w:w w:val="105"/>
          <w:sz w:val="24"/>
        </w:rPr>
        <w:t>as</w:t>
      </w:r>
      <w:r>
        <w:rPr>
          <w:spacing w:val="-4"/>
          <w:w w:val="105"/>
          <w:sz w:val="24"/>
        </w:rPr>
        <w:t xml:space="preserve"> </w:t>
      </w:r>
      <w:r>
        <w:rPr>
          <w:w w:val="105"/>
          <w:sz w:val="24"/>
        </w:rPr>
        <w:t>it</w:t>
      </w:r>
      <w:r>
        <w:rPr>
          <w:spacing w:val="-4"/>
          <w:w w:val="105"/>
          <w:sz w:val="24"/>
        </w:rPr>
        <w:t xml:space="preserve"> </w:t>
      </w:r>
      <w:r>
        <w:rPr>
          <w:w w:val="105"/>
          <w:sz w:val="24"/>
        </w:rPr>
        <w:t>helps</w:t>
      </w:r>
      <w:r>
        <w:rPr>
          <w:spacing w:val="-4"/>
          <w:w w:val="105"/>
          <w:sz w:val="24"/>
        </w:rPr>
        <w:t xml:space="preserve"> </w:t>
      </w:r>
      <w:r>
        <w:rPr>
          <w:w w:val="105"/>
          <w:sz w:val="24"/>
        </w:rPr>
        <w:t>in maintaining the authenticity of the output.</w:t>
      </w:r>
    </w:p>
    <w:p w14:paraId="59BDDD85" w14:textId="77777777" w:rsidR="00184BEA" w:rsidRDefault="00000000">
      <w:pPr>
        <w:pStyle w:val="Heading2"/>
        <w:numPr>
          <w:ilvl w:val="1"/>
          <w:numId w:val="28"/>
        </w:numPr>
        <w:tabs>
          <w:tab w:val="left" w:pos="657"/>
        </w:tabs>
        <w:spacing w:before="202"/>
        <w:ind w:left="657" w:hanging="657"/>
      </w:pPr>
      <w:bookmarkStart w:id="75" w:name="_TOC_250022"/>
      <w:r>
        <w:rPr>
          <w:color w:val="0F4761"/>
          <w:spacing w:val="-2"/>
        </w:rPr>
        <w:t>ITU-T</w:t>
      </w:r>
      <w:r>
        <w:rPr>
          <w:color w:val="0F4761"/>
          <w:spacing w:val="-10"/>
        </w:rPr>
        <w:t xml:space="preserve"> </w:t>
      </w:r>
      <w:r>
        <w:rPr>
          <w:color w:val="0F4761"/>
          <w:spacing w:val="-2"/>
        </w:rPr>
        <w:t>Framework</w:t>
      </w:r>
      <w:r>
        <w:rPr>
          <w:color w:val="0F4761"/>
          <w:spacing w:val="-9"/>
        </w:rPr>
        <w:t xml:space="preserve"> </w:t>
      </w:r>
      <w:r>
        <w:rPr>
          <w:color w:val="0F4761"/>
          <w:spacing w:val="-2"/>
        </w:rPr>
        <w:t>for</w:t>
      </w:r>
      <w:r>
        <w:rPr>
          <w:color w:val="0F4761"/>
          <w:spacing w:val="-10"/>
        </w:rPr>
        <w:t xml:space="preserve"> </w:t>
      </w:r>
      <w:r>
        <w:rPr>
          <w:color w:val="0F4761"/>
          <w:spacing w:val="-2"/>
        </w:rPr>
        <w:t>trust-based</w:t>
      </w:r>
      <w:r>
        <w:rPr>
          <w:color w:val="0F4761"/>
          <w:spacing w:val="-9"/>
        </w:rPr>
        <w:t xml:space="preserve"> </w:t>
      </w:r>
      <w:r>
        <w:rPr>
          <w:color w:val="0F4761"/>
          <w:spacing w:val="-2"/>
        </w:rPr>
        <w:t>media</w:t>
      </w:r>
      <w:r>
        <w:rPr>
          <w:color w:val="0F4761"/>
          <w:spacing w:val="-10"/>
        </w:rPr>
        <w:t xml:space="preserve"> </w:t>
      </w:r>
      <w:bookmarkEnd w:id="75"/>
      <w:r>
        <w:rPr>
          <w:color w:val="0F4761"/>
          <w:spacing w:val="-2"/>
        </w:rPr>
        <w:t>services</w:t>
      </w:r>
    </w:p>
    <w:p w14:paraId="63E80A69" w14:textId="77777777" w:rsidR="00184BEA" w:rsidRDefault="00000000">
      <w:pPr>
        <w:pStyle w:val="ListParagraph"/>
        <w:numPr>
          <w:ilvl w:val="0"/>
          <w:numId w:val="18"/>
        </w:numPr>
        <w:tabs>
          <w:tab w:val="left" w:pos="719"/>
        </w:tabs>
        <w:spacing w:before="80"/>
        <w:ind w:left="719" w:hanging="359"/>
        <w:rPr>
          <w:sz w:val="24"/>
        </w:rPr>
      </w:pPr>
      <w:r>
        <w:rPr>
          <w:b/>
          <w:w w:val="105"/>
          <w:sz w:val="24"/>
        </w:rPr>
        <w:t>SDO/Group:</w:t>
      </w:r>
      <w:r>
        <w:rPr>
          <w:b/>
          <w:spacing w:val="25"/>
          <w:w w:val="105"/>
          <w:sz w:val="24"/>
        </w:rPr>
        <w:t xml:space="preserve"> </w:t>
      </w:r>
      <w:r>
        <w:rPr>
          <w:w w:val="105"/>
          <w:sz w:val="24"/>
        </w:rPr>
        <w:t>ITU-</w:t>
      </w:r>
      <w:r>
        <w:rPr>
          <w:spacing w:val="-10"/>
          <w:w w:val="105"/>
          <w:sz w:val="24"/>
        </w:rPr>
        <w:t>T</w:t>
      </w:r>
    </w:p>
    <w:p w14:paraId="57E448D7" w14:textId="77777777" w:rsidR="00184BEA" w:rsidRDefault="00000000">
      <w:pPr>
        <w:pStyle w:val="ListParagraph"/>
        <w:numPr>
          <w:ilvl w:val="0"/>
          <w:numId w:val="18"/>
        </w:numPr>
        <w:tabs>
          <w:tab w:val="left" w:pos="719"/>
        </w:tabs>
        <w:spacing w:before="204"/>
        <w:ind w:left="719" w:hanging="359"/>
        <w:rPr>
          <w:sz w:val="24"/>
        </w:rPr>
      </w:pPr>
      <w:r>
        <w:rPr>
          <w:b/>
          <w:w w:val="105"/>
          <w:sz w:val="24"/>
        </w:rPr>
        <w:t>Link:</w:t>
      </w:r>
      <w:r>
        <w:rPr>
          <w:b/>
          <w:spacing w:val="-3"/>
          <w:w w:val="105"/>
          <w:sz w:val="24"/>
        </w:rPr>
        <w:t xml:space="preserve"> </w:t>
      </w:r>
      <w:r>
        <w:rPr>
          <w:color w:val="156082"/>
          <w:w w:val="105"/>
          <w:sz w:val="24"/>
        </w:rPr>
        <w:t>ITU-T</w:t>
      </w:r>
      <w:r>
        <w:rPr>
          <w:color w:val="156082"/>
          <w:spacing w:val="-3"/>
          <w:w w:val="105"/>
          <w:sz w:val="24"/>
        </w:rPr>
        <w:t xml:space="preserve"> </w:t>
      </w:r>
      <w:r>
        <w:rPr>
          <w:color w:val="156082"/>
          <w:spacing w:val="-2"/>
          <w:w w:val="105"/>
          <w:sz w:val="24"/>
        </w:rPr>
        <w:t>Y.3054</w:t>
      </w:r>
    </w:p>
    <w:p w14:paraId="6BCB531E" w14:textId="77777777" w:rsidR="00184BEA" w:rsidRDefault="00184BEA">
      <w:pPr>
        <w:pStyle w:val="ListParagraph"/>
        <w:rPr>
          <w:sz w:val="24"/>
        </w:rPr>
        <w:sectPr w:rsidR="00184BEA">
          <w:pgSz w:w="12240" w:h="15840"/>
          <w:pgMar w:top="1360" w:right="1080" w:bottom="1000" w:left="1440" w:header="0" w:footer="813" w:gutter="0"/>
          <w:cols w:space="720"/>
        </w:sectPr>
      </w:pPr>
    </w:p>
    <w:p w14:paraId="72409F21" w14:textId="77777777" w:rsidR="00184BEA" w:rsidRDefault="00000000">
      <w:pPr>
        <w:pStyle w:val="ListParagraph"/>
        <w:numPr>
          <w:ilvl w:val="0"/>
          <w:numId w:val="18"/>
        </w:numPr>
        <w:tabs>
          <w:tab w:val="left" w:pos="719"/>
        </w:tabs>
        <w:spacing w:before="78"/>
        <w:ind w:left="719" w:hanging="359"/>
        <w:rPr>
          <w:sz w:val="24"/>
        </w:rPr>
      </w:pPr>
      <w:r>
        <w:rPr>
          <w:b/>
          <w:w w:val="110"/>
          <w:sz w:val="24"/>
        </w:rPr>
        <w:lastRenderedPageBreak/>
        <w:t>Status:</w:t>
      </w:r>
      <w:r>
        <w:rPr>
          <w:b/>
          <w:spacing w:val="8"/>
          <w:w w:val="110"/>
          <w:sz w:val="24"/>
        </w:rPr>
        <w:t xml:space="preserve"> </w:t>
      </w:r>
      <w:r>
        <w:rPr>
          <w:spacing w:val="-2"/>
          <w:w w:val="110"/>
          <w:sz w:val="24"/>
        </w:rPr>
        <w:t>Published</w:t>
      </w:r>
    </w:p>
    <w:p w14:paraId="3425B14C" w14:textId="77777777" w:rsidR="00184BEA" w:rsidRDefault="00000000">
      <w:pPr>
        <w:pStyle w:val="Heading4"/>
        <w:numPr>
          <w:ilvl w:val="0"/>
          <w:numId w:val="18"/>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n/a</w:t>
      </w:r>
    </w:p>
    <w:p w14:paraId="250F7146" w14:textId="77777777" w:rsidR="00184BEA" w:rsidRDefault="00000000">
      <w:pPr>
        <w:pStyle w:val="ListParagraph"/>
        <w:numPr>
          <w:ilvl w:val="0"/>
          <w:numId w:val="18"/>
        </w:numPr>
        <w:tabs>
          <w:tab w:val="left" w:pos="720"/>
        </w:tabs>
        <w:spacing w:before="204"/>
        <w:ind w:right="357"/>
        <w:jc w:val="both"/>
        <w:rPr>
          <w:sz w:val="24"/>
        </w:rPr>
      </w:pPr>
      <w:r>
        <w:rPr>
          <w:b/>
          <w:w w:val="105"/>
          <w:sz w:val="24"/>
        </w:rPr>
        <w:t xml:space="preserve">Summary: </w:t>
      </w:r>
      <w:r>
        <w:rPr>
          <w:w w:val="105"/>
          <w:sz w:val="24"/>
        </w:rPr>
        <w:t xml:space="preserve">This framework provides guidelines for trust-based media services. </w:t>
      </w:r>
      <w:proofErr w:type="gramStart"/>
      <w:r>
        <w:rPr>
          <w:w w:val="105"/>
          <w:sz w:val="24"/>
        </w:rPr>
        <w:t>In particular,</w:t>
      </w:r>
      <w:r>
        <w:rPr>
          <w:spacing w:val="-3"/>
          <w:w w:val="105"/>
          <w:sz w:val="24"/>
        </w:rPr>
        <w:t xml:space="preserve"> </w:t>
      </w:r>
      <w:r>
        <w:rPr>
          <w:w w:val="105"/>
          <w:sz w:val="24"/>
        </w:rPr>
        <w:t>it</w:t>
      </w:r>
      <w:proofErr w:type="gramEnd"/>
      <w:r>
        <w:rPr>
          <w:spacing w:val="-3"/>
          <w:w w:val="105"/>
          <w:sz w:val="24"/>
        </w:rPr>
        <w:t xml:space="preserve"> </w:t>
      </w:r>
      <w:r>
        <w:rPr>
          <w:w w:val="105"/>
          <w:sz w:val="24"/>
        </w:rPr>
        <w:t>includes</w:t>
      </w:r>
      <w:r>
        <w:rPr>
          <w:spacing w:val="-3"/>
          <w:w w:val="105"/>
          <w:sz w:val="24"/>
        </w:rPr>
        <w:t xml:space="preserve"> </w:t>
      </w:r>
      <w:r>
        <w:rPr>
          <w:w w:val="105"/>
          <w:sz w:val="24"/>
        </w:rPr>
        <w:t>methods</w:t>
      </w:r>
      <w:r>
        <w:rPr>
          <w:spacing w:val="-3"/>
          <w:w w:val="105"/>
          <w:sz w:val="24"/>
        </w:rPr>
        <w:t xml:space="preserve"> </w:t>
      </w:r>
      <w:r>
        <w:rPr>
          <w:w w:val="105"/>
          <w:sz w:val="24"/>
        </w:rPr>
        <w:t>for</w:t>
      </w:r>
      <w:r>
        <w:rPr>
          <w:spacing w:val="-3"/>
          <w:w w:val="105"/>
          <w:sz w:val="24"/>
        </w:rPr>
        <w:t xml:space="preserve"> </w:t>
      </w:r>
      <w:r>
        <w:rPr>
          <w:w w:val="105"/>
          <w:sz w:val="24"/>
        </w:rPr>
        <w:t>establishing</w:t>
      </w:r>
      <w:r>
        <w:rPr>
          <w:spacing w:val="-3"/>
          <w:w w:val="105"/>
          <w:sz w:val="24"/>
        </w:rPr>
        <w:t xml:space="preserve"> </w:t>
      </w:r>
      <w:r>
        <w:rPr>
          <w:w w:val="105"/>
          <w:sz w:val="24"/>
        </w:rPr>
        <w:t>and</w:t>
      </w:r>
      <w:r>
        <w:rPr>
          <w:spacing w:val="-3"/>
          <w:w w:val="105"/>
          <w:sz w:val="24"/>
        </w:rPr>
        <w:t xml:space="preserve"> </w:t>
      </w:r>
      <w:r>
        <w:rPr>
          <w:w w:val="105"/>
          <w:sz w:val="24"/>
        </w:rPr>
        <w:t>maintaining</w:t>
      </w:r>
      <w:r>
        <w:rPr>
          <w:spacing w:val="-3"/>
          <w:w w:val="105"/>
          <w:sz w:val="24"/>
        </w:rPr>
        <w:t xml:space="preserve"> </w:t>
      </w:r>
      <w:r>
        <w:rPr>
          <w:w w:val="105"/>
          <w:sz w:val="24"/>
        </w:rPr>
        <w:t>trust</w:t>
      </w:r>
      <w:r>
        <w:rPr>
          <w:spacing w:val="-3"/>
          <w:w w:val="105"/>
          <w:sz w:val="24"/>
        </w:rPr>
        <w:t xml:space="preserve"> </w:t>
      </w:r>
      <w:r>
        <w:rPr>
          <w:w w:val="105"/>
          <w:sz w:val="24"/>
        </w:rPr>
        <w:t>in</w:t>
      </w:r>
      <w:r>
        <w:rPr>
          <w:spacing w:val="-3"/>
          <w:w w:val="105"/>
          <w:sz w:val="24"/>
        </w:rPr>
        <w:t xml:space="preserve"> </w:t>
      </w:r>
      <w:r>
        <w:rPr>
          <w:w w:val="105"/>
          <w:sz w:val="24"/>
        </w:rPr>
        <w:t>digital</w:t>
      </w:r>
      <w:r>
        <w:rPr>
          <w:spacing w:val="-3"/>
          <w:w w:val="105"/>
          <w:sz w:val="24"/>
        </w:rPr>
        <w:t xml:space="preserve"> </w:t>
      </w:r>
      <w:r>
        <w:rPr>
          <w:w w:val="105"/>
          <w:sz w:val="24"/>
        </w:rPr>
        <w:t>media platforms,</w:t>
      </w:r>
      <w:r>
        <w:rPr>
          <w:spacing w:val="-8"/>
          <w:w w:val="105"/>
          <w:sz w:val="24"/>
        </w:rPr>
        <w:t xml:space="preserve"> </w:t>
      </w:r>
      <w:r>
        <w:rPr>
          <w:w w:val="105"/>
          <w:sz w:val="24"/>
        </w:rPr>
        <w:t>ensuring</w:t>
      </w:r>
      <w:r>
        <w:rPr>
          <w:spacing w:val="-8"/>
          <w:w w:val="105"/>
          <w:sz w:val="24"/>
        </w:rPr>
        <w:t xml:space="preserve"> </w:t>
      </w:r>
      <w:r>
        <w:rPr>
          <w:w w:val="105"/>
          <w:sz w:val="24"/>
        </w:rPr>
        <w:t>that</w:t>
      </w:r>
      <w:r>
        <w:rPr>
          <w:spacing w:val="-8"/>
          <w:w w:val="105"/>
          <w:sz w:val="24"/>
        </w:rPr>
        <w:t xml:space="preserve"> </w:t>
      </w:r>
      <w:r>
        <w:rPr>
          <w:w w:val="105"/>
          <w:sz w:val="24"/>
        </w:rPr>
        <w:t>users</w:t>
      </w:r>
      <w:r>
        <w:rPr>
          <w:spacing w:val="-8"/>
          <w:w w:val="105"/>
          <w:sz w:val="24"/>
        </w:rPr>
        <w:t xml:space="preserve"> </w:t>
      </w:r>
      <w:r>
        <w:rPr>
          <w:w w:val="105"/>
          <w:sz w:val="24"/>
        </w:rPr>
        <w:t>can</w:t>
      </w:r>
      <w:r>
        <w:rPr>
          <w:spacing w:val="-8"/>
          <w:w w:val="105"/>
          <w:sz w:val="24"/>
        </w:rPr>
        <w:t xml:space="preserve"> </w:t>
      </w:r>
      <w:r>
        <w:rPr>
          <w:w w:val="105"/>
          <w:sz w:val="24"/>
        </w:rPr>
        <w:t>rely</w:t>
      </w:r>
      <w:r>
        <w:rPr>
          <w:spacing w:val="-8"/>
          <w:w w:val="105"/>
          <w:sz w:val="24"/>
        </w:rPr>
        <w:t xml:space="preserve"> </w:t>
      </w:r>
      <w:r>
        <w:rPr>
          <w:w w:val="105"/>
          <w:sz w:val="24"/>
        </w:rPr>
        <w:t>on</w:t>
      </w:r>
      <w:r>
        <w:rPr>
          <w:spacing w:val="-8"/>
          <w:w w:val="105"/>
          <w:sz w:val="24"/>
        </w:rPr>
        <w:t xml:space="preserve"> </w:t>
      </w:r>
      <w:r>
        <w:rPr>
          <w:w w:val="105"/>
          <w:sz w:val="24"/>
        </w:rPr>
        <w:t>the</w:t>
      </w:r>
      <w:r>
        <w:rPr>
          <w:spacing w:val="-8"/>
          <w:w w:val="105"/>
          <w:sz w:val="24"/>
        </w:rPr>
        <w:t xml:space="preserve"> </w:t>
      </w:r>
      <w:r>
        <w:rPr>
          <w:w w:val="105"/>
          <w:sz w:val="24"/>
        </w:rPr>
        <w:t>content</w:t>
      </w:r>
      <w:r>
        <w:rPr>
          <w:spacing w:val="-8"/>
          <w:w w:val="105"/>
          <w:sz w:val="24"/>
        </w:rPr>
        <w:t xml:space="preserve"> </w:t>
      </w:r>
      <w:r>
        <w:rPr>
          <w:w w:val="105"/>
          <w:sz w:val="24"/>
        </w:rPr>
        <w:t>they</w:t>
      </w:r>
      <w:r>
        <w:rPr>
          <w:spacing w:val="-8"/>
          <w:w w:val="105"/>
          <w:sz w:val="24"/>
        </w:rPr>
        <w:t xml:space="preserve"> </w:t>
      </w:r>
      <w:r>
        <w:rPr>
          <w:w w:val="105"/>
          <w:sz w:val="24"/>
        </w:rPr>
        <w:t>access.</w:t>
      </w:r>
      <w:r>
        <w:rPr>
          <w:spacing w:val="-8"/>
          <w:w w:val="105"/>
          <w:sz w:val="24"/>
        </w:rPr>
        <w:t xml:space="preserve"> </w:t>
      </w:r>
      <w:r>
        <w:rPr>
          <w:w w:val="105"/>
          <w:sz w:val="24"/>
        </w:rPr>
        <w:t>This</w:t>
      </w:r>
      <w:r>
        <w:rPr>
          <w:spacing w:val="-8"/>
          <w:w w:val="105"/>
          <w:sz w:val="24"/>
        </w:rPr>
        <w:t xml:space="preserve"> </w:t>
      </w:r>
      <w:r>
        <w:rPr>
          <w:w w:val="105"/>
          <w:sz w:val="24"/>
        </w:rPr>
        <w:t>is</w:t>
      </w:r>
      <w:r>
        <w:rPr>
          <w:spacing w:val="-8"/>
          <w:w w:val="105"/>
          <w:sz w:val="24"/>
        </w:rPr>
        <w:t xml:space="preserve"> </w:t>
      </w:r>
      <w:r>
        <w:rPr>
          <w:w w:val="105"/>
          <w:sz w:val="24"/>
        </w:rPr>
        <w:t>particularly important in contexts where media services are used to distribute sensitive or high- value</w:t>
      </w:r>
      <w:r>
        <w:rPr>
          <w:spacing w:val="-1"/>
          <w:w w:val="105"/>
          <w:sz w:val="24"/>
        </w:rPr>
        <w:t xml:space="preserve"> </w:t>
      </w:r>
      <w:r>
        <w:rPr>
          <w:w w:val="105"/>
          <w:sz w:val="24"/>
        </w:rPr>
        <w:t>content.</w:t>
      </w:r>
    </w:p>
    <w:p w14:paraId="5C795AE7" w14:textId="77777777" w:rsidR="00184BEA" w:rsidRDefault="00000000">
      <w:pPr>
        <w:pStyle w:val="Heading2"/>
        <w:numPr>
          <w:ilvl w:val="1"/>
          <w:numId w:val="28"/>
        </w:numPr>
        <w:tabs>
          <w:tab w:val="left" w:pos="657"/>
        </w:tabs>
        <w:ind w:left="657" w:hanging="657"/>
      </w:pPr>
      <w:bookmarkStart w:id="76" w:name="_TOC_250021"/>
      <w:bookmarkEnd w:id="76"/>
      <w:r>
        <w:rPr>
          <w:color w:val="0F4761"/>
          <w:spacing w:val="-2"/>
        </w:rPr>
        <w:t>Trust.txt</w:t>
      </w:r>
    </w:p>
    <w:p w14:paraId="36A12CE8" w14:textId="77777777" w:rsidR="00184BEA" w:rsidRDefault="00000000">
      <w:pPr>
        <w:pStyle w:val="ListParagraph"/>
        <w:numPr>
          <w:ilvl w:val="0"/>
          <w:numId w:val="17"/>
        </w:numPr>
        <w:tabs>
          <w:tab w:val="left" w:pos="719"/>
        </w:tabs>
        <w:spacing w:before="81"/>
        <w:ind w:left="719" w:hanging="359"/>
        <w:rPr>
          <w:sz w:val="24"/>
        </w:rPr>
      </w:pPr>
      <w:r>
        <w:rPr>
          <w:b/>
          <w:w w:val="105"/>
          <w:sz w:val="24"/>
        </w:rPr>
        <w:t>SDO/Group:</w:t>
      </w:r>
      <w:r>
        <w:rPr>
          <w:b/>
          <w:spacing w:val="29"/>
          <w:w w:val="110"/>
          <w:sz w:val="24"/>
        </w:rPr>
        <w:t xml:space="preserve"> </w:t>
      </w:r>
      <w:proofErr w:type="spellStart"/>
      <w:r>
        <w:rPr>
          <w:spacing w:val="-2"/>
          <w:w w:val="110"/>
          <w:sz w:val="24"/>
        </w:rPr>
        <w:t>JournalList</w:t>
      </w:r>
      <w:proofErr w:type="spellEnd"/>
    </w:p>
    <w:p w14:paraId="604483B7" w14:textId="77777777" w:rsidR="00184BEA" w:rsidRDefault="00000000">
      <w:pPr>
        <w:pStyle w:val="ListParagraph"/>
        <w:numPr>
          <w:ilvl w:val="0"/>
          <w:numId w:val="17"/>
        </w:numPr>
        <w:tabs>
          <w:tab w:val="left" w:pos="719"/>
        </w:tabs>
        <w:ind w:left="719" w:hanging="359"/>
        <w:rPr>
          <w:sz w:val="24"/>
        </w:rPr>
      </w:pPr>
      <w:r>
        <w:rPr>
          <w:b/>
          <w:w w:val="105"/>
          <w:sz w:val="24"/>
        </w:rPr>
        <w:t>Link:</w:t>
      </w:r>
      <w:r>
        <w:rPr>
          <w:b/>
          <w:spacing w:val="18"/>
          <w:w w:val="105"/>
          <w:sz w:val="24"/>
        </w:rPr>
        <w:t xml:space="preserve"> </w:t>
      </w:r>
      <w:r>
        <w:rPr>
          <w:color w:val="156082"/>
          <w:spacing w:val="-2"/>
          <w:w w:val="105"/>
          <w:sz w:val="24"/>
        </w:rPr>
        <w:t>Trust.txt</w:t>
      </w:r>
    </w:p>
    <w:p w14:paraId="3F7DEF9A" w14:textId="77777777" w:rsidR="00184BEA" w:rsidRDefault="00000000">
      <w:pPr>
        <w:pStyle w:val="ListParagraph"/>
        <w:numPr>
          <w:ilvl w:val="0"/>
          <w:numId w:val="17"/>
        </w:numPr>
        <w:tabs>
          <w:tab w:val="left" w:pos="719"/>
        </w:tabs>
        <w:ind w:left="719" w:hanging="359"/>
        <w:rPr>
          <w:sz w:val="24"/>
        </w:rPr>
      </w:pPr>
      <w:r>
        <w:rPr>
          <w:b/>
          <w:w w:val="110"/>
          <w:sz w:val="24"/>
        </w:rPr>
        <w:t>Status:</w:t>
      </w:r>
      <w:r>
        <w:rPr>
          <w:b/>
          <w:spacing w:val="8"/>
          <w:w w:val="110"/>
          <w:sz w:val="24"/>
        </w:rPr>
        <w:t xml:space="preserve"> </w:t>
      </w:r>
      <w:r>
        <w:rPr>
          <w:spacing w:val="-2"/>
          <w:w w:val="110"/>
          <w:sz w:val="24"/>
        </w:rPr>
        <w:t>Initiated</w:t>
      </w:r>
    </w:p>
    <w:p w14:paraId="5D5DC4E7" w14:textId="77777777" w:rsidR="00184BEA" w:rsidRDefault="00000000">
      <w:pPr>
        <w:pStyle w:val="ListParagraph"/>
        <w:numPr>
          <w:ilvl w:val="0"/>
          <w:numId w:val="17"/>
        </w:numPr>
        <w:tabs>
          <w:tab w:val="left" w:pos="719"/>
        </w:tabs>
        <w:ind w:left="719" w:hanging="359"/>
        <w:rPr>
          <w:sz w:val="24"/>
        </w:rPr>
      </w:pPr>
      <w:r>
        <w:rPr>
          <w:b/>
          <w:w w:val="105"/>
          <w:sz w:val="24"/>
        </w:rPr>
        <w:t>Media</w:t>
      </w:r>
      <w:r>
        <w:rPr>
          <w:b/>
          <w:spacing w:val="-5"/>
          <w:w w:val="105"/>
          <w:sz w:val="24"/>
        </w:rPr>
        <w:t xml:space="preserve"> </w:t>
      </w:r>
      <w:r>
        <w:rPr>
          <w:b/>
          <w:w w:val="105"/>
          <w:sz w:val="24"/>
        </w:rPr>
        <w:t>Types:</w:t>
      </w:r>
      <w:r>
        <w:rPr>
          <w:b/>
          <w:spacing w:val="-4"/>
          <w:w w:val="105"/>
          <w:sz w:val="24"/>
        </w:rPr>
        <w:t xml:space="preserve"> </w:t>
      </w:r>
      <w:r>
        <w:rPr>
          <w:w w:val="105"/>
          <w:sz w:val="24"/>
        </w:rPr>
        <w:t>Web</w:t>
      </w:r>
      <w:r>
        <w:rPr>
          <w:spacing w:val="-4"/>
          <w:w w:val="105"/>
          <w:sz w:val="24"/>
        </w:rPr>
        <w:t xml:space="preserve"> </w:t>
      </w:r>
      <w:r>
        <w:rPr>
          <w:spacing w:val="-2"/>
          <w:w w:val="105"/>
          <w:sz w:val="24"/>
        </w:rPr>
        <w:t>pages</w:t>
      </w:r>
    </w:p>
    <w:p w14:paraId="7157C993" w14:textId="77777777" w:rsidR="00184BEA" w:rsidRDefault="00000000">
      <w:pPr>
        <w:pStyle w:val="ListParagraph"/>
        <w:numPr>
          <w:ilvl w:val="0"/>
          <w:numId w:val="17"/>
        </w:numPr>
        <w:tabs>
          <w:tab w:val="left" w:pos="720"/>
        </w:tabs>
        <w:ind w:right="357"/>
        <w:jc w:val="both"/>
        <w:rPr>
          <w:sz w:val="24"/>
        </w:rPr>
      </w:pPr>
      <w:r>
        <w:rPr>
          <w:b/>
          <w:w w:val="105"/>
          <w:sz w:val="24"/>
        </w:rPr>
        <w:t xml:space="preserve">Summary: </w:t>
      </w:r>
      <w:r>
        <w:rPr>
          <w:w w:val="105"/>
          <w:sz w:val="24"/>
        </w:rPr>
        <w:t xml:space="preserve">This specification outlines methods for establishing trust in digital content. It includes guidelines for creating and maintaining </w:t>
      </w:r>
      <w:commentRangeStart w:id="77"/>
      <w:r>
        <w:rPr>
          <w:w w:val="105"/>
          <w:sz w:val="24"/>
        </w:rPr>
        <w:t>trust.txt files</w:t>
      </w:r>
      <w:commentRangeEnd w:id="77"/>
      <w:r w:rsidR="002D03AB">
        <w:rPr>
          <w:rStyle w:val="CommentReference"/>
        </w:rPr>
        <w:commentReference w:id="77"/>
      </w:r>
      <w:r>
        <w:rPr>
          <w:w w:val="105"/>
          <w:sz w:val="24"/>
        </w:rPr>
        <w:t>, which can be</w:t>
      </w:r>
      <w:r>
        <w:rPr>
          <w:spacing w:val="-8"/>
          <w:w w:val="105"/>
          <w:sz w:val="24"/>
        </w:rPr>
        <w:t xml:space="preserve"> </w:t>
      </w:r>
      <w:r>
        <w:rPr>
          <w:w w:val="105"/>
          <w:sz w:val="24"/>
        </w:rPr>
        <w:t>used</w:t>
      </w:r>
      <w:r>
        <w:rPr>
          <w:spacing w:val="-8"/>
          <w:w w:val="105"/>
          <w:sz w:val="24"/>
        </w:rPr>
        <w:t xml:space="preserve"> </w:t>
      </w:r>
      <w:r>
        <w:rPr>
          <w:w w:val="105"/>
          <w:sz w:val="24"/>
        </w:rPr>
        <w:t>to</w:t>
      </w:r>
      <w:r>
        <w:rPr>
          <w:spacing w:val="-8"/>
          <w:w w:val="105"/>
          <w:sz w:val="24"/>
        </w:rPr>
        <w:t xml:space="preserve"> </w:t>
      </w:r>
      <w:r>
        <w:rPr>
          <w:w w:val="105"/>
          <w:sz w:val="24"/>
        </w:rPr>
        <w:t>document</w:t>
      </w:r>
      <w:r>
        <w:rPr>
          <w:spacing w:val="-8"/>
          <w:w w:val="105"/>
          <w:sz w:val="24"/>
        </w:rPr>
        <w:t xml:space="preserve"> </w:t>
      </w:r>
      <w:r>
        <w:rPr>
          <w:w w:val="105"/>
          <w:sz w:val="24"/>
        </w:rPr>
        <w:t>the</w:t>
      </w:r>
      <w:r>
        <w:rPr>
          <w:spacing w:val="-8"/>
          <w:w w:val="105"/>
          <w:sz w:val="24"/>
        </w:rPr>
        <w:t xml:space="preserve"> </w:t>
      </w:r>
      <w:r>
        <w:rPr>
          <w:w w:val="105"/>
          <w:sz w:val="24"/>
        </w:rPr>
        <w:t>trustworthiness</w:t>
      </w:r>
      <w:r>
        <w:rPr>
          <w:spacing w:val="-8"/>
          <w:w w:val="105"/>
          <w:sz w:val="24"/>
        </w:rPr>
        <w:t xml:space="preserve"> </w:t>
      </w:r>
      <w:r>
        <w:rPr>
          <w:w w:val="105"/>
          <w:sz w:val="24"/>
        </w:rPr>
        <w:t>of</w:t>
      </w:r>
      <w:r>
        <w:rPr>
          <w:spacing w:val="-8"/>
          <w:w w:val="105"/>
          <w:sz w:val="24"/>
        </w:rPr>
        <w:t xml:space="preserve"> </w:t>
      </w:r>
      <w:r>
        <w:rPr>
          <w:w w:val="105"/>
          <w:sz w:val="24"/>
        </w:rPr>
        <w:t>digital</w:t>
      </w:r>
      <w:r>
        <w:rPr>
          <w:spacing w:val="-8"/>
          <w:w w:val="105"/>
          <w:sz w:val="24"/>
        </w:rPr>
        <w:t xml:space="preserve"> </w:t>
      </w:r>
      <w:r>
        <w:rPr>
          <w:w w:val="105"/>
          <w:sz w:val="24"/>
        </w:rPr>
        <w:t>assets.</w:t>
      </w:r>
      <w:r>
        <w:rPr>
          <w:spacing w:val="-8"/>
          <w:w w:val="105"/>
          <w:sz w:val="24"/>
        </w:rPr>
        <w:t xml:space="preserve"> </w:t>
      </w:r>
      <w:r>
        <w:rPr>
          <w:w w:val="105"/>
          <w:sz w:val="24"/>
        </w:rPr>
        <w:t>This</w:t>
      </w:r>
      <w:r>
        <w:rPr>
          <w:spacing w:val="-8"/>
          <w:w w:val="105"/>
          <w:sz w:val="24"/>
        </w:rPr>
        <w:t xml:space="preserve"> </w:t>
      </w:r>
      <w:r>
        <w:rPr>
          <w:w w:val="105"/>
          <w:sz w:val="24"/>
        </w:rPr>
        <w:t>helps</w:t>
      </w:r>
      <w:r>
        <w:rPr>
          <w:spacing w:val="-8"/>
          <w:w w:val="105"/>
          <w:sz w:val="24"/>
        </w:rPr>
        <w:t xml:space="preserve"> </w:t>
      </w:r>
      <w:r>
        <w:rPr>
          <w:w w:val="105"/>
          <w:sz w:val="24"/>
        </w:rPr>
        <w:t>in</w:t>
      </w:r>
      <w:r>
        <w:rPr>
          <w:spacing w:val="-8"/>
          <w:w w:val="105"/>
          <w:sz w:val="24"/>
        </w:rPr>
        <w:t xml:space="preserve"> </w:t>
      </w:r>
      <w:r>
        <w:rPr>
          <w:w w:val="105"/>
          <w:sz w:val="24"/>
        </w:rPr>
        <w:t>ensuring</w:t>
      </w:r>
      <w:r>
        <w:rPr>
          <w:spacing w:val="-8"/>
          <w:w w:val="105"/>
          <w:sz w:val="24"/>
        </w:rPr>
        <w:t xml:space="preserve"> </w:t>
      </w:r>
      <w:r>
        <w:rPr>
          <w:w w:val="105"/>
          <w:sz w:val="24"/>
        </w:rPr>
        <w:t>that users can verify the authenticity of the content they receive.</w:t>
      </w:r>
    </w:p>
    <w:p w14:paraId="4FDD0FAD" w14:textId="77777777" w:rsidR="00184BEA" w:rsidRDefault="00000000">
      <w:pPr>
        <w:pStyle w:val="Heading2"/>
        <w:numPr>
          <w:ilvl w:val="1"/>
          <w:numId w:val="28"/>
        </w:numPr>
        <w:tabs>
          <w:tab w:val="left" w:pos="657"/>
        </w:tabs>
        <w:ind w:left="657" w:hanging="657"/>
      </w:pPr>
      <w:bookmarkStart w:id="78" w:name="_TOC_250020"/>
      <w:r>
        <w:rPr>
          <w:color w:val="0F4761"/>
          <w:spacing w:val="-4"/>
        </w:rPr>
        <w:t>Chromium</w:t>
      </w:r>
      <w:r>
        <w:rPr>
          <w:color w:val="0F4761"/>
          <w:spacing w:val="-6"/>
        </w:rPr>
        <w:t xml:space="preserve"> </w:t>
      </w:r>
      <w:r>
        <w:rPr>
          <w:color w:val="0F4761"/>
          <w:spacing w:val="-4"/>
        </w:rPr>
        <w:t>Reputation</w:t>
      </w:r>
      <w:r>
        <w:rPr>
          <w:color w:val="0F4761"/>
          <w:spacing w:val="-6"/>
        </w:rPr>
        <w:t xml:space="preserve"> </w:t>
      </w:r>
      <w:r>
        <w:rPr>
          <w:color w:val="0F4761"/>
          <w:spacing w:val="-4"/>
        </w:rPr>
        <w:t>Provider</w:t>
      </w:r>
      <w:r>
        <w:rPr>
          <w:color w:val="0F4761"/>
          <w:spacing w:val="-6"/>
        </w:rPr>
        <w:t xml:space="preserve"> </w:t>
      </w:r>
      <w:bookmarkEnd w:id="78"/>
      <w:r>
        <w:rPr>
          <w:color w:val="0F4761"/>
          <w:spacing w:val="-4"/>
        </w:rPr>
        <w:t>Framework</w:t>
      </w:r>
    </w:p>
    <w:p w14:paraId="6EAF42AD" w14:textId="77777777" w:rsidR="00184BEA" w:rsidRDefault="00000000">
      <w:pPr>
        <w:pStyle w:val="ListParagraph"/>
        <w:numPr>
          <w:ilvl w:val="0"/>
          <w:numId w:val="16"/>
        </w:numPr>
        <w:tabs>
          <w:tab w:val="left" w:pos="719"/>
        </w:tabs>
        <w:spacing w:before="86"/>
        <w:ind w:left="719" w:hanging="359"/>
        <w:rPr>
          <w:sz w:val="24"/>
        </w:rPr>
      </w:pPr>
      <w:r>
        <w:rPr>
          <w:b/>
          <w:w w:val="105"/>
          <w:sz w:val="24"/>
        </w:rPr>
        <w:t>SDO/Group:</w:t>
      </w:r>
      <w:r>
        <w:rPr>
          <w:b/>
          <w:spacing w:val="21"/>
          <w:w w:val="105"/>
          <w:sz w:val="24"/>
        </w:rPr>
        <w:t xml:space="preserve"> </w:t>
      </w:r>
      <w:r>
        <w:rPr>
          <w:w w:val="105"/>
          <w:sz w:val="24"/>
        </w:rPr>
        <w:t>Google’s</w:t>
      </w:r>
      <w:r>
        <w:rPr>
          <w:spacing w:val="22"/>
          <w:w w:val="105"/>
          <w:sz w:val="24"/>
        </w:rPr>
        <w:t xml:space="preserve"> </w:t>
      </w:r>
      <w:r>
        <w:rPr>
          <w:w w:val="105"/>
          <w:sz w:val="24"/>
        </w:rPr>
        <w:t>Chrome</w:t>
      </w:r>
      <w:r>
        <w:rPr>
          <w:spacing w:val="22"/>
          <w:w w:val="105"/>
          <w:sz w:val="24"/>
        </w:rPr>
        <w:t xml:space="preserve"> </w:t>
      </w:r>
      <w:r>
        <w:rPr>
          <w:spacing w:val="-4"/>
          <w:w w:val="105"/>
          <w:sz w:val="24"/>
        </w:rPr>
        <w:t>Team</w:t>
      </w:r>
    </w:p>
    <w:p w14:paraId="549DD717" w14:textId="77777777" w:rsidR="00184BEA" w:rsidRDefault="00000000">
      <w:pPr>
        <w:pStyle w:val="ListParagraph"/>
        <w:numPr>
          <w:ilvl w:val="0"/>
          <w:numId w:val="16"/>
        </w:numPr>
        <w:tabs>
          <w:tab w:val="left" w:pos="719"/>
        </w:tabs>
        <w:ind w:left="719" w:hanging="359"/>
        <w:rPr>
          <w:sz w:val="24"/>
        </w:rPr>
      </w:pPr>
      <w:r>
        <w:rPr>
          <w:b/>
          <w:w w:val="105"/>
          <w:sz w:val="24"/>
        </w:rPr>
        <w:t>Link:</w:t>
      </w:r>
      <w:r>
        <w:rPr>
          <w:b/>
          <w:spacing w:val="-2"/>
          <w:w w:val="105"/>
          <w:sz w:val="24"/>
        </w:rPr>
        <w:t xml:space="preserve"> </w:t>
      </w:r>
      <w:r>
        <w:rPr>
          <w:color w:val="156082"/>
          <w:w w:val="105"/>
          <w:sz w:val="24"/>
        </w:rPr>
        <w:t>Chromium</w:t>
      </w:r>
      <w:r>
        <w:rPr>
          <w:color w:val="156082"/>
          <w:spacing w:val="-1"/>
          <w:w w:val="105"/>
          <w:sz w:val="24"/>
        </w:rPr>
        <w:t xml:space="preserve"> </w:t>
      </w:r>
      <w:r>
        <w:rPr>
          <w:color w:val="156082"/>
          <w:w w:val="105"/>
          <w:sz w:val="24"/>
        </w:rPr>
        <w:t>Reputation</w:t>
      </w:r>
      <w:r>
        <w:rPr>
          <w:color w:val="156082"/>
          <w:spacing w:val="-1"/>
          <w:w w:val="105"/>
          <w:sz w:val="24"/>
        </w:rPr>
        <w:t xml:space="preserve"> </w:t>
      </w:r>
      <w:r>
        <w:rPr>
          <w:color w:val="156082"/>
          <w:w w:val="105"/>
          <w:sz w:val="24"/>
        </w:rPr>
        <w:t>Provider</w:t>
      </w:r>
      <w:r>
        <w:rPr>
          <w:color w:val="156082"/>
          <w:spacing w:val="-1"/>
          <w:w w:val="105"/>
          <w:sz w:val="24"/>
        </w:rPr>
        <w:t xml:space="preserve"> </w:t>
      </w:r>
      <w:r>
        <w:rPr>
          <w:color w:val="156082"/>
          <w:spacing w:val="-2"/>
          <w:w w:val="105"/>
          <w:sz w:val="24"/>
        </w:rPr>
        <w:t>Framework</w:t>
      </w:r>
    </w:p>
    <w:p w14:paraId="46516B17" w14:textId="77777777" w:rsidR="00184BEA" w:rsidRDefault="00000000">
      <w:pPr>
        <w:pStyle w:val="ListParagraph"/>
        <w:numPr>
          <w:ilvl w:val="0"/>
          <w:numId w:val="16"/>
        </w:numPr>
        <w:tabs>
          <w:tab w:val="left" w:pos="719"/>
        </w:tabs>
        <w:ind w:left="719" w:hanging="359"/>
        <w:rPr>
          <w:sz w:val="24"/>
        </w:rPr>
      </w:pPr>
      <w:r>
        <w:rPr>
          <w:b/>
          <w:w w:val="110"/>
          <w:sz w:val="24"/>
        </w:rPr>
        <w:t>Status:</w:t>
      </w:r>
      <w:r>
        <w:rPr>
          <w:b/>
          <w:spacing w:val="8"/>
          <w:w w:val="110"/>
          <w:sz w:val="24"/>
        </w:rPr>
        <w:t xml:space="preserve"> </w:t>
      </w:r>
      <w:r>
        <w:rPr>
          <w:spacing w:val="-2"/>
          <w:w w:val="110"/>
          <w:sz w:val="24"/>
        </w:rPr>
        <w:t>Initiated</w:t>
      </w:r>
    </w:p>
    <w:p w14:paraId="3C86341D" w14:textId="77777777" w:rsidR="00184BEA" w:rsidRDefault="00000000">
      <w:pPr>
        <w:pStyle w:val="ListParagraph"/>
        <w:numPr>
          <w:ilvl w:val="0"/>
          <w:numId w:val="16"/>
        </w:numPr>
        <w:tabs>
          <w:tab w:val="left" w:pos="719"/>
        </w:tabs>
        <w:ind w:left="719" w:hanging="359"/>
        <w:rPr>
          <w:sz w:val="24"/>
        </w:rPr>
      </w:pPr>
      <w:r>
        <w:rPr>
          <w:b/>
          <w:w w:val="105"/>
          <w:sz w:val="24"/>
        </w:rPr>
        <w:t>Media</w:t>
      </w:r>
      <w:r>
        <w:rPr>
          <w:b/>
          <w:spacing w:val="-5"/>
          <w:w w:val="105"/>
          <w:sz w:val="24"/>
        </w:rPr>
        <w:t xml:space="preserve"> </w:t>
      </w:r>
      <w:r>
        <w:rPr>
          <w:b/>
          <w:w w:val="105"/>
          <w:sz w:val="24"/>
        </w:rPr>
        <w:t>Types:</w:t>
      </w:r>
      <w:r>
        <w:rPr>
          <w:b/>
          <w:spacing w:val="-4"/>
          <w:w w:val="105"/>
          <w:sz w:val="24"/>
        </w:rPr>
        <w:t xml:space="preserve"> </w:t>
      </w:r>
      <w:r>
        <w:rPr>
          <w:w w:val="105"/>
          <w:sz w:val="24"/>
        </w:rPr>
        <w:t>Web</w:t>
      </w:r>
      <w:r>
        <w:rPr>
          <w:spacing w:val="-4"/>
          <w:w w:val="105"/>
          <w:sz w:val="24"/>
        </w:rPr>
        <w:t xml:space="preserve"> </w:t>
      </w:r>
      <w:r>
        <w:rPr>
          <w:spacing w:val="-2"/>
          <w:w w:val="105"/>
          <w:sz w:val="24"/>
        </w:rPr>
        <w:t>pages</w:t>
      </w:r>
    </w:p>
    <w:p w14:paraId="0389FF73" w14:textId="77777777" w:rsidR="00184BEA" w:rsidRDefault="00000000">
      <w:pPr>
        <w:pStyle w:val="ListParagraph"/>
        <w:numPr>
          <w:ilvl w:val="0"/>
          <w:numId w:val="16"/>
        </w:numPr>
        <w:tabs>
          <w:tab w:val="left" w:pos="720"/>
        </w:tabs>
        <w:ind w:right="357"/>
        <w:jc w:val="both"/>
        <w:rPr>
          <w:sz w:val="24"/>
        </w:rPr>
      </w:pPr>
      <w:r>
        <w:rPr>
          <w:b/>
          <w:w w:val="105"/>
          <w:sz w:val="24"/>
        </w:rPr>
        <w:t>Summary:</w:t>
      </w:r>
      <w:r>
        <w:rPr>
          <w:b/>
          <w:spacing w:val="-1"/>
          <w:w w:val="105"/>
          <w:sz w:val="24"/>
        </w:rPr>
        <w:t xml:space="preserve"> </w:t>
      </w:r>
      <w:r>
        <w:rPr>
          <w:w w:val="105"/>
          <w:sz w:val="24"/>
        </w:rPr>
        <w:t>This</w:t>
      </w:r>
      <w:r>
        <w:rPr>
          <w:spacing w:val="-1"/>
          <w:w w:val="105"/>
          <w:sz w:val="24"/>
        </w:rPr>
        <w:t xml:space="preserve"> </w:t>
      </w:r>
      <w:r>
        <w:rPr>
          <w:w w:val="105"/>
          <w:sz w:val="24"/>
        </w:rPr>
        <w:t>framework</w:t>
      </w:r>
      <w:r>
        <w:rPr>
          <w:spacing w:val="-1"/>
          <w:w w:val="105"/>
          <w:sz w:val="24"/>
        </w:rPr>
        <w:t xml:space="preserve"> </w:t>
      </w:r>
      <w:r>
        <w:rPr>
          <w:w w:val="105"/>
          <w:sz w:val="24"/>
        </w:rPr>
        <w:t>provides</w:t>
      </w:r>
      <w:r>
        <w:rPr>
          <w:spacing w:val="-1"/>
          <w:w w:val="105"/>
          <w:sz w:val="24"/>
        </w:rPr>
        <w:t xml:space="preserve"> </w:t>
      </w:r>
      <w:r>
        <w:rPr>
          <w:w w:val="105"/>
          <w:sz w:val="24"/>
        </w:rPr>
        <w:t>guidelines</w:t>
      </w:r>
      <w:r>
        <w:rPr>
          <w:spacing w:val="-1"/>
          <w:w w:val="105"/>
          <w:sz w:val="24"/>
        </w:rPr>
        <w:t xml:space="preserve"> </w:t>
      </w:r>
      <w:r>
        <w:rPr>
          <w:w w:val="105"/>
          <w:sz w:val="24"/>
        </w:rPr>
        <w:t>for</w:t>
      </w:r>
      <w:r>
        <w:rPr>
          <w:spacing w:val="-1"/>
          <w:w w:val="105"/>
          <w:sz w:val="24"/>
        </w:rPr>
        <w:t xml:space="preserve"> </w:t>
      </w:r>
      <w:r>
        <w:rPr>
          <w:w w:val="105"/>
          <w:sz w:val="24"/>
        </w:rPr>
        <w:t>reputation</w:t>
      </w:r>
      <w:r>
        <w:rPr>
          <w:spacing w:val="-1"/>
          <w:w w:val="105"/>
          <w:sz w:val="24"/>
        </w:rPr>
        <w:t xml:space="preserve"> </w:t>
      </w:r>
      <w:r>
        <w:rPr>
          <w:w w:val="105"/>
          <w:sz w:val="24"/>
        </w:rPr>
        <w:t>management</w:t>
      </w:r>
      <w:r>
        <w:rPr>
          <w:spacing w:val="-1"/>
          <w:w w:val="105"/>
          <w:sz w:val="24"/>
        </w:rPr>
        <w:t xml:space="preserve"> </w:t>
      </w:r>
      <w:r>
        <w:rPr>
          <w:w w:val="105"/>
          <w:sz w:val="24"/>
        </w:rPr>
        <w:t>in</w:t>
      </w:r>
      <w:r>
        <w:rPr>
          <w:spacing w:val="-1"/>
          <w:w w:val="105"/>
          <w:sz w:val="24"/>
        </w:rPr>
        <w:t xml:space="preserve"> </w:t>
      </w:r>
      <w:r>
        <w:rPr>
          <w:w w:val="105"/>
          <w:sz w:val="24"/>
        </w:rPr>
        <w:t xml:space="preserve">digital content. It includes methods for assessing and maintaining the </w:t>
      </w:r>
      <w:commentRangeStart w:id="79"/>
      <w:r>
        <w:rPr>
          <w:w w:val="105"/>
          <w:sz w:val="24"/>
        </w:rPr>
        <w:t>reputation of digital assets</w:t>
      </w:r>
      <w:commentRangeEnd w:id="79"/>
      <w:r w:rsidR="002D03AB">
        <w:rPr>
          <w:rStyle w:val="CommentReference"/>
        </w:rPr>
        <w:commentReference w:id="79"/>
      </w:r>
      <w:r>
        <w:rPr>
          <w:w w:val="105"/>
          <w:sz w:val="24"/>
        </w:rPr>
        <w:t>, ensuring that users can trust the content they access. This is particularly important in contexts where reputation is a key factor in determining the value and reliability of digital media.</w:t>
      </w:r>
    </w:p>
    <w:p w14:paraId="60199A1E" w14:textId="77777777" w:rsidR="00184BEA" w:rsidRDefault="00000000">
      <w:pPr>
        <w:pStyle w:val="Heading2"/>
        <w:numPr>
          <w:ilvl w:val="1"/>
          <w:numId w:val="28"/>
        </w:numPr>
        <w:tabs>
          <w:tab w:val="left" w:pos="657"/>
        </w:tabs>
        <w:spacing w:before="202"/>
        <w:ind w:left="657" w:hanging="657"/>
      </w:pPr>
      <w:bookmarkStart w:id="80" w:name="_TOC_250019"/>
      <w:r>
        <w:rPr>
          <w:color w:val="0F4761"/>
          <w:spacing w:val="-2"/>
        </w:rPr>
        <w:t>International</w:t>
      </w:r>
      <w:r>
        <w:rPr>
          <w:color w:val="0F4761"/>
          <w:spacing w:val="-10"/>
        </w:rPr>
        <w:t xml:space="preserve"> </w:t>
      </w:r>
      <w:r>
        <w:rPr>
          <w:color w:val="0F4761"/>
          <w:spacing w:val="-2"/>
        </w:rPr>
        <w:t>Standard</w:t>
      </w:r>
      <w:r>
        <w:rPr>
          <w:color w:val="0F4761"/>
          <w:spacing w:val="-11"/>
        </w:rPr>
        <w:t xml:space="preserve"> </w:t>
      </w:r>
      <w:r>
        <w:rPr>
          <w:color w:val="0F4761"/>
          <w:spacing w:val="-2"/>
        </w:rPr>
        <w:t>Content</w:t>
      </w:r>
      <w:r>
        <w:rPr>
          <w:color w:val="0F4761"/>
          <w:spacing w:val="-10"/>
        </w:rPr>
        <w:t xml:space="preserve"> </w:t>
      </w:r>
      <w:r>
        <w:rPr>
          <w:color w:val="0F4761"/>
          <w:spacing w:val="-2"/>
        </w:rPr>
        <w:t>Code</w:t>
      </w:r>
      <w:r>
        <w:rPr>
          <w:color w:val="0F4761"/>
          <w:spacing w:val="-10"/>
        </w:rPr>
        <w:t xml:space="preserve"> </w:t>
      </w:r>
      <w:bookmarkEnd w:id="80"/>
      <w:r>
        <w:rPr>
          <w:color w:val="0F4761"/>
          <w:spacing w:val="-2"/>
        </w:rPr>
        <w:t>(ISCC)</w:t>
      </w:r>
    </w:p>
    <w:p w14:paraId="513A6BB5" w14:textId="77777777" w:rsidR="00184BEA" w:rsidRDefault="00000000">
      <w:pPr>
        <w:pStyle w:val="ListParagraph"/>
        <w:numPr>
          <w:ilvl w:val="0"/>
          <w:numId w:val="15"/>
        </w:numPr>
        <w:tabs>
          <w:tab w:val="left" w:pos="719"/>
        </w:tabs>
        <w:spacing w:before="80"/>
        <w:ind w:left="719" w:hanging="359"/>
        <w:rPr>
          <w:sz w:val="24"/>
        </w:rPr>
      </w:pPr>
      <w:r>
        <w:rPr>
          <w:b/>
          <w:spacing w:val="4"/>
          <w:sz w:val="24"/>
        </w:rPr>
        <w:t>SDO/Group:</w:t>
      </w:r>
      <w:r>
        <w:rPr>
          <w:b/>
          <w:spacing w:val="40"/>
          <w:sz w:val="24"/>
        </w:rPr>
        <w:t xml:space="preserve"> </w:t>
      </w:r>
      <w:r>
        <w:rPr>
          <w:spacing w:val="4"/>
          <w:sz w:val="24"/>
        </w:rPr>
        <w:t>ISO/TC</w:t>
      </w:r>
      <w:r>
        <w:rPr>
          <w:spacing w:val="41"/>
          <w:sz w:val="24"/>
        </w:rPr>
        <w:t xml:space="preserve"> </w:t>
      </w:r>
      <w:r>
        <w:rPr>
          <w:spacing w:val="4"/>
          <w:sz w:val="24"/>
        </w:rPr>
        <w:t>46/SC</w:t>
      </w:r>
      <w:r>
        <w:rPr>
          <w:spacing w:val="41"/>
          <w:sz w:val="24"/>
        </w:rPr>
        <w:t xml:space="preserve"> </w:t>
      </w:r>
      <w:r>
        <w:rPr>
          <w:spacing w:val="-10"/>
          <w:sz w:val="24"/>
        </w:rPr>
        <w:t>9</w:t>
      </w:r>
    </w:p>
    <w:p w14:paraId="4942CD6E" w14:textId="77777777" w:rsidR="00184BEA" w:rsidRDefault="00000000">
      <w:pPr>
        <w:pStyle w:val="ListParagraph"/>
        <w:numPr>
          <w:ilvl w:val="0"/>
          <w:numId w:val="15"/>
        </w:numPr>
        <w:tabs>
          <w:tab w:val="left" w:pos="719"/>
        </w:tabs>
        <w:ind w:left="719" w:hanging="359"/>
        <w:rPr>
          <w:sz w:val="24"/>
        </w:rPr>
      </w:pPr>
      <w:r>
        <w:rPr>
          <w:b/>
          <w:w w:val="110"/>
          <w:sz w:val="24"/>
        </w:rPr>
        <w:t>Link:</w:t>
      </w:r>
      <w:r>
        <w:rPr>
          <w:b/>
          <w:spacing w:val="-6"/>
          <w:w w:val="110"/>
          <w:sz w:val="24"/>
        </w:rPr>
        <w:t xml:space="preserve"> </w:t>
      </w:r>
      <w:r>
        <w:rPr>
          <w:color w:val="156082"/>
          <w:w w:val="110"/>
          <w:sz w:val="24"/>
        </w:rPr>
        <w:t>ISO</w:t>
      </w:r>
      <w:r>
        <w:rPr>
          <w:color w:val="156082"/>
          <w:spacing w:val="-6"/>
          <w:w w:val="110"/>
          <w:sz w:val="24"/>
        </w:rPr>
        <w:t xml:space="preserve"> </w:t>
      </w:r>
      <w:r>
        <w:rPr>
          <w:color w:val="156082"/>
          <w:spacing w:val="-2"/>
          <w:w w:val="110"/>
          <w:sz w:val="24"/>
        </w:rPr>
        <w:t>24138</w:t>
      </w:r>
    </w:p>
    <w:p w14:paraId="22CFC42A" w14:textId="77777777" w:rsidR="00184BEA" w:rsidRDefault="00000000">
      <w:pPr>
        <w:pStyle w:val="ListParagraph"/>
        <w:numPr>
          <w:ilvl w:val="0"/>
          <w:numId w:val="15"/>
        </w:numPr>
        <w:tabs>
          <w:tab w:val="left" w:pos="719"/>
        </w:tabs>
        <w:spacing w:before="204"/>
        <w:ind w:left="719" w:hanging="359"/>
        <w:rPr>
          <w:sz w:val="24"/>
        </w:rPr>
      </w:pPr>
      <w:r>
        <w:rPr>
          <w:b/>
          <w:w w:val="110"/>
          <w:sz w:val="24"/>
        </w:rPr>
        <w:t>Status:</w:t>
      </w:r>
      <w:r>
        <w:rPr>
          <w:b/>
          <w:spacing w:val="8"/>
          <w:w w:val="110"/>
          <w:sz w:val="24"/>
        </w:rPr>
        <w:t xml:space="preserve"> </w:t>
      </w:r>
      <w:r>
        <w:rPr>
          <w:spacing w:val="-2"/>
          <w:w w:val="110"/>
          <w:sz w:val="24"/>
        </w:rPr>
        <w:t>Published</w:t>
      </w:r>
    </w:p>
    <w:p w14:paraId="17A53283" w14:textId="77777777" w:rsidR="00184BEA" w:rsidRDefault="00184BEA">
      <w:pPr>
        <w:pStyle w:val="ListParagraph"/>
        <w:rPr>
          <w:sz w:val="24"/>
        </w:rPr>
        <w:sectPr w:rsidR="00184BEA">
          <w:pgSz w:w="12240" w:h="15840"/>
          <w:pgMar w:top="1360" w:right="1080" w:bottom="1000" w:left="1440" w:header="0" w:footer="813" w:gutter="0"/>
          <w:cols w:space="720"/>
        </w:sectPr>
      </w:pPr>
    </w:p>
    <w:p w14:paraId="378F885C" w14:textId="77777777" w:rsidR="00184BEA" w:rsidRDefault="00000000">
      <w:pPr>
        <w:pStyle w:val="Heading4"/>
        <w:numPr>
          <w:ilvl w:val="0"/>
          <w:numId w:val="15"/>
        </w:numPr>
        <w:tabs>
          <w:tab w:val="left" w:pos="719"/>
        </w:tabs>
        <w:spacing w:before="78"/>
        <w:ind w:left="719" w:hanging="359"/>
        <w:rPr>
          <w:b w:val="0"/>
        </w:rPr>
      </w:pPr>
      <w:r>
        <w:rPr>
          <w:w w:val="105"/>
        </w:rPr>
        <w:lastRenderedPageBreak/>
        <w:t>Media</w:t>
      </w:r>
      <w:r>
        <w:rPr>
          <w:spacing w:val="2"/>
          <w:w w:val="105"/>
        </w:rPr>
        <w:t xml:space="preserve"> </w:t>
      </w:r>
      <w:r>
        <w:rPr>
          <w:w w:val="105"/>
        </w:rPr>
        <w:t>Types:</w:t>
      </w:r>
      <w:r>
        <w:rPr>
          <w:spacing w:val="3"/>
          <w:w w:val="105"/>
        </w:rPr>
        <w:t xml:space="preserve"> </w:t>
      </w:r>
      <w:r>
        <w:rPr>
          <w:b w:val="0"/>
          <w:spacing w:val="-5"/>
          <w:w w:val="105"/>
        </w:rPr>
        <w:t>Any</w:t>
      </w:r>
    </w:p>
    <w:p w14:paraId="186EF0D0" w14:textId="77777777" w:rsidR="00184BEA" w:rsidRDefault="00000000">
      <w:pPr>
        <w:pStyle w:val="ListParagraph"/>
        <w:numPr>
          <w:ilvl w:val="0"/>
          <w:numId w:val="15"/>
        </w:numPr>
        <w:tabs>
          <w:tab w:val="left" w:pos="720"/>
        </w:tabs>
        <w:ind w:right="357"/>
        <w:jc w:val="both"/>
        <w:rPr>
          <w:sz w:val="24"/>
        </w:rPr>
      </w:pPr>
      <w:r>
        <w:rPr>
          <w:b/>
          <w:w w:val="105"/>
          <w:sz w:val="24"/>
        </w:rPr>
        <w:t xml:space="preserve">Summary: </w:t>
      </w:r>
      <w:r>
        <w:rPr>
          <w:w w:val="105"/>
          <w:sz w:val="24"/>
        </w:rPr>
        <w:t>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p w14:paraId="731928A9" w14:textId="77777777" w:rsidR="00184BEA" w:rsidRDefault="00000000">
      <w:pPr>
        <w:pStyle w:val="Heading2"/>
        <w:numPr>
          <w:ilvl w:val="1"/>
          <w:numId w:val="28"/>
        </w:numPr>
        <w:tabs>
          <w:tab w:val="left" w:pos="657"/>
        </w:tabs>
        <w:spacing w:before="202"/>
        <w:ind w:left="657" w:hanging="657"/>
      </w:pPr>
      <w:bookmarkStart w:id="81" w:name="_TOC_250018"/>
      <w:r>
        <w:rPr>
          <w:color w:val="0F4761"/>
          <w:spacing w:val="-8"/>
        </w:rPr>
        <w:t>Unique</w:t>
      </w:r>
      <w:r>
        <w:rPr>
          <w:color w:val="0F4761"/>
          <w:spacing w:val="-1"/>
        </w:rPr>
        <w:t xml:space="preserve"> </w:t>
      </w:r>
      <w:r>
        <w:rPr>
          <w:color w:val="0F4761"/>
          <w:spacing w:val="-8"/>
        </w:rPr>
        <w:t>Media</w:t>
      </w:r>
      <w:r>
        <w:rPr>
          <w:color w:val="0F4761"/>
          <w:spacing w:val="-1"/>
        </w:rPr>
        <w:t xml:space="preserve"> </w:t>
      </w:r>
      <w:r>
        <w:rPr>
          <w:color w:val="0F4761"/>
          <w:spacing w:val="-8"/>
        </w:rPr>
        <w:t>Identifier</w:t>
      </w:r>
      <w:r>
        <w:rPr>
          <w:color w:val="0F4761"/>
        </w:rPr>
        <w:t xml:space="preserve"> </w:t>
      </w:r>
      <w:bookmarkEnd w:id="81"/>
      <w:r>
        <w:rPr>
          <w:color w:val="0F4761"/>
          <w:spacing w:val="-8"/>
        </w:rPr>
        <w:t>(UMid)</w:t>
      </w:r>
    </w:p>
    <w:p w14:paraId="2739D814" w14:textId="77777777" w:rsidR="00184BEA" w:rsidRDefault="00000000">
      <w:pPr>
        <w:pStyle w:val="ListParagraph"/>
        <w:numPr>
          <w:ilvl w:val="0"/>
          <w:numId w:val="14"/>
        </w:numPr>
        <w:tabs>
          <w:tab w:val="left" w:pos="719"/>
        </w:tabs>
        <w:spacing w:before="81"/>
        <w:ind w:left="719" w:hanging="359"/>
        <w:rPr>
          <w:sz w:val="24"/>
        </w:rPr>
      </w:pPr>
      <w:r>
        <w:rPr>
          <w:b/>
          <w:w w:val="105"/>
          <w:sz w:val="24"/>
        </w:rPr>
        <w:t>SDO/Group:</w:t>
      </w:r>
      <w:r>
        <w:rPr>
          <w:b/>
          <w:spacing w:val="2"/>
          <w:w w:val="105"/>
          <w:sz w:val="24"/>
        </w:rPr>
        <w:t xml:space="preserve"> </w:t>
      </w:r>
      <w:r>
        <w:rPr>
          <w:w w:val="105"/>
          <w:sz w:val="24"/>
        </w:rPr>
        <w:t>IWA</w:t>
      </w:r>
      <w:r>
        <w:rPr>
          <w:spacing w:val="3"/>
          <w:w w:val="105"/>
          <w:sz w:val="24"/>
        </w:rPr>
        <w:t xml:space="preserve"> </w:t>
      </w:r>
      <w:r>
        <w:rPr>
          <w:spacing w:val="-5"/>
          <w:w w:val="105"/>
          <w:sz w:val="24"/>
        </w:rPr>
        <w:t>44</w:t>
      </w:r>
    </w:p>
    <w:p w14:paraId="71233454" w14:textId="77777777" w:rsidR="00184BEA" w:rsidRDefault="00000000">
      <w:pPr>
        <w:pStyle w:val="ListParagraph"/>
        <w:numPr>
          <w:ilvl w:val="0"/>
          <w:numId w:val="14"/>
        </w:numPr>
        <w:tabs>
          <w:tab w:val="left" w:pos="719"/>
        </w:tabs>
        <w:ind w:left="719" w:hanging="359"/>
        <w:rPr>
          <w:sz w:val="24"/>
        </w:rPr>
      </w:pPr>
      <w:r>
        <w:rPr>
          <w:b/>
          <w:w w:val="110"/>
          <w:sz w:val="24"/>
        </w:rPr>
        <w:t>Link:</w:t>
      </w:r>
      <w:r>
        <w:rPr>
          <w:b/>
          <w:spacing w:val="-8"/>
          <w:w w:val="110"/>
          <w:sz w:val="24"/>
        </w:rPr>
        <w:t xml:space="preserve"> </w:t>
      </w:r>
      <w:r>
        <w:rPr>
          <w:color w:val="156082"/>
          <w:spacing w:val="-4"/>
          <w:w w:val="110"/>
          <w:sz w:val="24"/>
        </w:rPr>
        <w:t>UMid</w:t>
      </w:r>
    </w:p>
    <w:p w14:paraId="6E9B7C24" w14:textId="77777777" w:rsidR="00184BEA" w:rsidRDefault="00000000">
      <w:pPr>
        <w:pStyle w:val="ListParagraph"/>
        <w:numPr>
          <w:ilvl w:val="0"/>
          <w:numId w:val="14"/>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5DF65435" w14:textId="77777777" w:rsidR="00184BEA" w:rsidRDefault="00000000">
      <w:pPr>
        <w:pStyle w:val="Heading4"/>
        <w:numPr>
          <w:ilvl w:val="0"/>
          <w:numId w:val="14"/>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4E095B15" w14:textId="77777777" w:rsidR="00184BEA" w:rsidRDefault="00000000">
      <w:pPr>
        <w:pStyle w:val="ListParagraph"/>
        <w:numPr>
          <w:ilvl w:val="0"/>
          <w:numId w:val="14"/>
        </w:numPr>
        <w:tabs>
          <w:tab w:val="left" w:pos="720"/>
        </w:tabs>
        <w:ind w:right="357"/>
        <w:jc w:val="both"/>
        <w:rPr>
          <w:sz w:val="24"/>
        </w:rPr>
      </w:pPr>
      <w:r>
        <w:rPr>
          <w:b/>
          <w:w w:val="105"/>
          <w:sz w:val="24"/>
        </w:rPr>
        <w:t xml:space="preserve">Summary: </w:t>
      </w:r>
      <w:r>
        <w:rPr>
          <w:w w:val="105"/>
          <w:sz w:val="24"/>
        </w:rPr>
        <w:t>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57F808B3" w14:textId="77777777" w:rsidR="00184BEA" w:rsidRDefault="00000000">
      <w:pPr>
        <w:pStyle w:val="Heading2"/>
        <w:numPr>
          <w:ilvl w:val="1"/>
          <w:numId w:val="28"/>
        </w:numPr>
        <w:tabs>
          <w:tab w:val="left" w:pos="657"/>
        </w:tabs>
        <w:spacing w:before="202"/>
        <w:ind w:left="657" w:hanging="657"/>
      </w:pPr>
      <w:bookmarkStart w:id="82" w:name="_TOC_250017"/>
      <w:bookmarkEnd w:id="82"/>
      <w:r>
        <w:rPr>
          <w:color w:val="0F4761"/>
          <w:spacing w:val="-4"/>
        </w:rPr>
        <w:t>TDM Reservation Protocol</w:t>
      </w:r>
    </w:p>
    <w:p w14:paraId="61728D39" w14:textId="77777777" w:rsidR="00184BEA" w:rsidRDefault="00000000">
      <w:pPr>
        <w:pStyle w:val="ListParagraph"/>
        <w:numPr>
          <w:ilvl w:val="0"/>
          <w:numId w:val="13"/>
        </w:numPr>
        <w:tabs>
          <w:tab w:val="left" w:pos="719"/>
        </w:tabs>
        <w:spacing w:before="80"/>
        <w:ind w:left="719" w:hanging="359"/>
        <w:rPr>
          <w:sz w:val="24"/>
        </w:rPr>
      </w:pPr>
      <w:r>
        <w:rPr>
          <w:b/>
          <w:w w:val="105"/>
          <w:sz w:val="24"/>
        </w:rPr>
        <w:t>SDO/Group:</w:t>
      </w:r>
      <w:r>
        <w:rPr>
          <w:b/>
          <w:spacing w:val="29"/>
          <w:w w:val="110"/>
          <w:sz w:val="24"/>
        </w:rPr>
        <w:t xml:space="preserve"> </w:t>
      </w:r>
      <w:r>
        <w:rPr>
          <w:spacing w:val="-5"/>
          <w:w w:val="110"/>
          <w:sz w:val="24"/>
        </w:rPr>
        <w:t>W3C</w:t>
      </w:r>
    </w:p>
    <w:p w14:paraId="02A0A784" w14:textId="77777777" w:rsidR="00184BEA" w:rsidRDefault="00000000">
      <w:pPr>
        <w:pStyle w:val="ListParagraph"/>
        <w:numPr>
          <w:ilvl w:val="0"/>
          <w:numId w:val="13"/>
        </w:numPr>
        <w:tabs>
          <w:tab w:val="left" w:pos="719"/>
        </w:tabs>
        <w:ind w:left="719" w:hanging="359"/>
        <w:rPr>
          <w:sz w:val="24"/>
        </w:rPr>
      </w:pPr>
      <w:r>
        <w:rPr>
          <w:b/>
          <w:w w:val="105"/>
          <w:sz w:val="24"/>
        </w:rPr>
        <w:t>Link:</w:t>
      </w:r>
      <w:r>
        <w:rPr>
          <w:b/>
          <w:spacing w:val="18"/>
          <w:w w:val="105"/>
          <w:sz w:val="24"/>
        </w:rPr>
        <w:t xml:space="preserve"> </w:t>
      </w:r>
      <w:proofErr w:type="spellStart"/>
      <w:r>
        <w:rPr>
          <w:color w:val="156082"/>
          <w:spacing w:val="-2"/>
          <w:w w:val="105"/>
          <w:sz w:val="24"/>
        </w:rPr>
        <w:t>TDMRep</w:t>
      </w:r>
      <w:proofErr w:type="spellEnd"/>
    </w:p>
    <w:p w14:paraId="68472454" w14:textId="77777777" w:rsidR="00184BEA" w:rsidRDefault="00000000">
      <w:pPr>
        <w:pStyle w:val="ListParagraph"/>
        <w:numPr>
          <w:ilvl w:val="0"/>
          <w:numId w:val="13"/>
        </w:numPr>
        <w:tabs>
          <w:tab w:val="left" w:pos="719"/>
        </w:tabs>
        <w:spacing w:before="208"/>
        <w:ind w:left="719" w:hanging="359"/>
        <w:rPr>
          <w:sz w:val="24"/>
        </w:rPr>
      </w:pPr>
      <w:r>
        <w:rPr>
          <w:b/>
          <w:w w:val="110"/>
          <w:sz w:val="24"/>
        </w:rPr>
        <w:t>Status:</w:t>
      </w:r>
      <w:r>
        <w:rPr>
          <w:b/>
          <w:spacing w:val="8"/>
          <w:w w:val="110"/>
          <w:sz w:val="24"/>
        </w:rPr>
        <w:t xml:space="preserve"> </w:t>
      </w:r>
      <w:r>
        <w:rPr>
          <w:spacing w:val="-2"/>
          <w:w w:val="110"/>
          <w:sz w:val="24"/>
        </w:rPr>
        <w:t>Published</w:t>
      </w:r>
    </w:p>
    <w:p w14:paraId="0C499F42" w14:textId="77777777" w:rsidR="00184BEA" w:rsidRDefault="00000000">
      <w:pPr>
        <w:pStyle w:val="ListParagraph"/>
        <w:numPr>
          <w:ilvl w:val="0"/>
          <w:numId w:val="13"/>
        </w:numPr>
        <w:tabs>
          <w:tab w:val="left" w:pos="719"/>
        </w:tabs>
        <w:ind w:left="719" w:hanging="359"/>
        <w:rPr>
          <w:sz w:val="24"/>
        </w:rPr>
      </w:pPr>
      <w:r>
        <w:rPr>
          <w:b/>
          <w:sz w:val="24"/>
        </w:rPr>
        <w:t>Media</w:t>
      </w:r>
      <w:r>
        <w:rPr>
          <w:b/>
          <w:spacing w:val="31"/>
          <w:sz w:val="24"/>
        </w:rPr>
        <w:t xml:space="preserve"> </w:t>
      </w:r>
      <w:r>
        <w:rPr>
          <w:b/>
          <w:sz w:val="24"/>
        </w:rPr>
        <w:t>Types:</w:t>
      </w:r>
      <w:r>
        <w:rPr>
          <w:b/>
          <w:spacing w:val="31"/>
          <w:sz w:val="24"/>
        </w:rPr>
        <w:t xml:space="preserve"> </w:t>
      </w:r>
      <w:r>
        <w:rPr>
          <w:sz w:val="24"/>
        </w:rPr>
        <w:t>Web</w:t>
      </w:r>
      <w:r>
        <w:rPr>
          <w:spacing w:val="32"/>
          <w:sz w:val="24"/>
        </w:rPr>
        <w:t xml:space="preserve"> </w:t>
      </w:r>
      <w:r>
        <w:rPr>
          <w:sz w:val="24"/>
        </w:rPr>
        <w:t>pages,</w:t>
      </w:r>
      <w:r>
        <w:rPr>
          <w:spacing w:val="31"/>
          <w:sz w:val="24"/>
        </w:rPr>
        <w:t xml:space="preserve"> </w:t>
      </w:r>
      <w:proofErr w:type="spellStart"/>
      <w:r>
        <w:rPr>
          <w:sz w:val="24"/>
        </w:rPr>
        <w:t>EPub</w:t>
      </w:r>
      <w:proofErr w:type="spellEnd"/>
      <w:r>
        <w:rPr>
          <w:spacing w:val="32"/>
          <w:sz w:val="24"/>
        </w:rPr>
        <w:t xml:space="preserve"> </w:t>
      </w:r>
      <w:r>
        <w:rPr>
          <w:sz w:val="24"/>
        </w:rPr>
        <w:t>and</w:t>
      </w:r>
      <w:r>
        <w:rPr>
          <w:spacing w:val="31"/>
          <w:sz w:val="24"/>
        </w:rPr>
        <w:t xml:space="preserve"> </w:t>
      </w:r>
      <w:r>
        <w:rPr>
          <w:spacing w:val="-5"/>
          <w:sz w:val="24"/>
        </w:rPr>
        <w:t>PDF</w:t>
      </w:r>
    </w:p>
    <w:p w14:paraId="7F6F714D" w14:textId="77777777" w:rsidR="00184BEA" w:rsidRDefault="00000000">
      <w:pPr>
        <w:pStyle w:val="ListParagraph"/>
        <w:numPr>
          <w:ilvl w:val="0"/>
          <w:numId w:val="13"/>
        </w:numPr>
        <w:tabs>
          <w:tab w:val="left" w:pos="720"/>
        </w:tabs>
        <w:ind w:right="357"/>
        <w:jc w:val="both"/>
        <w:rPr>
          <w:sz w:val="24"/>
        </w:rPr>
      </w:pPr>
      <w:r>
        <w:rPr>
          <w:b/>
          <w:w w:val="105"/>
          <w:sz w:val="24"/>
        </w:rPr>
        <w:t>Summary:</w:t>
      </w:r>
      <w:r>
        <w:rPr>
          <w:b/>
          <w:spacing w:val="-8"/>
          <w:w w:val="105"/>
          <w:sz w:val="24"/>
        </w:rPr>
        <w:t xml:space="preserve"> </w:t>
      </w:r>
      <w:r>
        <w:rPr>
          <w:w w:val="105"/>
          <w:sz w:val="24"/>
        </w:rPr>
        <w:t>This</w:t>
      </w:r>
      <w:r>
        <w:rPr>
          <w:spacing w:val="-8"/>
          <w:w w:val="105"/>
          <w:sz w:val="24"/>
        </w:rPr>
        <w:t xml:space="preserve"> </w:t>
      </w:r>
      <w:r>
        <w:rPr>
          <w:w w:val="105"/>
          <w:sz w:val="24"/>
        </w:rPr>
        <w:t>protocol</w:t>
      </w:r>
      <w:r>
        <w:rPr>
          <w:spacing w:val="-8"/>
          <w:w w:val="105"/>
          <w:sz w:val="24"/>
        </w:rPr>
        <w:t xml:space="preserve"> </w:t>
      </w:r>
      <w:r>
        <w:rPr>
          <w:w w:val="105"/>
          <w:sz w:val="24"/>
        </w:rPr>
        <w:t>provides</w:t>
      </w:r>
      <w:r>
        <w:rPr>
          <w:spacing w:val="-8"/>
          <w:w w:val="105"/>
          <w:sz w:val="24"/>
        </w:rPr>
        <w:t xml:space="preserve"> </w:t>
      </w:r>
      <w:r>
        <w:rPr>
          <w:w w:val="105"/>
          <w:sz w:val="24"/>
        </w:rPr>
        <w:t>guidelines</w:t>
      </w:r>
      <w:r>
        <w:rPr>
          <w:spacing w:val="-8"/>
          <w:w w:val="105"/>
          <w:sz w:val="24"/>
        </w:rPr>
        <w:t xml:space="preserve"> </w:t>
      </w:r>
      <w:r>
        <w:rPr>
          <w:w w:val="105"/>
          <w:sz w:val="24"/>
        </w:rPr>
        <w:t>for</w:t>
      </w:r>
      <w:r>
        <w:rPr>
          <w:spacing w:val="-8"/>
          <w:w w:val="105"/>
          <w:sz w:val="24"/>
        </w:rPr>
        <w:t xml:space="preserve"> </w:t>
      </w:r>
      <w:r>
        <w:rPr>
          <w:w w:val="105"/>
          <w:sz w:val="24"/>
        </w:rPr>
        <w:t>reserving</w:t>
      </w:r>
      <w:r>
        <w:rPr>
          <w:spacing w:val="-8"/>
          <w:w w:val="105"/>
          <w:sz w:val="24"/>
        </w:rPr>
        <w:t xml:space="preserve"> </w:t>
      </w:r>
      <w:r>
        <w:rPr>
          <w:w w:val="105"/>
          <w:sz w:val="24"/>
        </w:rPr>
        <w:t>content</w:t>
      </w:r>
      <w:r>
        <w:rPr>
          <w:spacing w:val="-8"/>
          <w:w w:val="105"/>
          <w:sz w:val="24"/>
        </w:rPr>
        <w:t xml:space="preserve"> </w:t>
      </w:r>
      <w:r>
        <w:rPr>
          <w:w w:val="105"/>
          <w:sz w:val="24"/>
        </w:rPr>
        <w:t>from</w:t>
      </w:r>
      <w:r>
        <w:rPr>
          <w:spacing w:val="-8"/>
          <w:w w:val="105"/>
          <w:sz w:val="24"/>
        </w:rPr>
        <w:t xml:space="preserve"> </w:t>
      </w:r>
      <w:r>
        <w:rPr>
          <w:w w:val="105"/>
          <w:sz w:val="24"/>
        </w:rPr>
        <w:t>text</w:t>
      </w:r>
      <w:r>
        <w:rPr>
          <w:spacing w:val="-8"/>
          <w:w w:val="105"/>
          <w:sz w:val="24"/>
        </w:rPr>
        <w:t xml:space="preserve"> </w:t>
      </w:r>
      <w:r>
        <w:rPr>
          <w:w w:val="105"/>
          <w:sz w:val="24"/>
        </w:rPr>
        <w:t>and</w:t>
      </w:r>
      <w:r>
        <w:rPr>
          <w:spacing w:val="-8"/>
          <w:w w:val="105"/>
          <w:sz w:val="24"/>
        </w:rPr>
        <w:t xml:space="preserve"> </w:t>
      </w:r>
      <w:r>
        <w:rPr>
          <w:w w:val="105"/>
          <w:sz w:val="24"/>
        </w:rPr>
        <w:t>data mining.</w:t>
      </w:r>
      <w:r>
        <w:rPr>
          <w:spacing w:val="-6"/>
          <w:w w:val="105"/>
          <w:sz w:val="24"/>
        </w:rPr>
        <w:t xml:space="preserve"> </w:t>
      </w:r>
      <w:r>
        <w:rPr>
          <w:w w:val="105"/>
          <w:sz w:val="24"/>
        </w:rPr>
        <w:t>It</w:t>
      </w:r>
      <w:r>
        <w:rPr>
          <w:spacing w:val="-6"/>
          <w:w w:val="105"/>
          <w:sz w:val="24"/>
        </w:rPr>
        <w:t xml:space="preserve"> </w:t>
      </w:r>
      <w:r>
        <w:rPr>
          <w:w w:val="105"/>
          <w:sz w:val="24"/>
        </w:rPr>
        <w:t>includes</w:t>
      </w:r>
      <w:r>
        <w:rPr>
          <w:spacing w:val="-6"/>
          <w:w w:val="105"/>
          <w:sz w:val="24"/>
        </w:rPr>
        <w:t xml:space="preserve"> </w:t>
      </w:r>
      <w:r>
        <w:rPr>
          <w:w w:val="105"/>
          <w:sz w:val="24"/>
        </w:rPr>
        <w:t>methods</w:t>
      </w:r>
      <w:r>
        <w:rPr>
          <w:spacing w:val="-6"/>
          <w:w w:val="105"/>
          <w:sz w:val="24"/>
        </w:rPr>
        <w:t xml:space="preserve"> </w:t>
      </w:r>
      <w:r>
        <w:rPr>
          <w:w w:val="105"/>
          <w:sz w:val="24"/>
        </w:rPr>
        <w:t>for</w:t>
      </w:r>
      <w:r>
        <w:rPr>
          <w:spacing w:val="-6"/>
          <w:w w:val="105"/>
          <w:sz w:val="24"/>
        </w:rPr>
        <w:t xml:space="preserve"> </w:t>
      </w:r>
      <w:r>
        <w:rPr>
          <w:w w:val="105"/>
          <w:sz w:val="24"/>
        </w:rPr>
        <w:t>creating</w:t>
      </w:r>
      <w:r>
        <w:rPr>
          <w:spacing w:val="-6"/>
          <w:w w:val="105"/>
          <w:sz w:val="24"/>
        </w:rPr>
        <w:t xml:space="preserve"> </w:t>
      </w:r>
      <w:r>
        <w:rPr>
          <w:w w:val="105"/>
          <w:sz w:val="24"/>
        </w:rPr>
        <w:t>and</w:t>
      </w:r>
      <w:r>
        <w:rPr>
          <w:spacing w:val="-6"/>
          <w:w w:val="105"/>
          <w:sz w:val="24"/>
        </w:rPr>
        <w:t xml:space="preserve"> </w:t>
      </w:r>
      <w:r>
        <w:rPr>
          <w:w w:val="105"/>
          <w:sz w:val="24"/>
        </w:rPr>
        <w:t>maintaining</w:t>
      </w:r>
      <w:r>
        <w:rPr>
          <w:spacing w:val="-6"/>
          <w:w w:val="105"/>
          <w:sz w:val="24"/>
        </w:rPr>
        <w:t xml:space="preserve"> </w:t>
      </w:r>
      <w:proofErr w:type="spellStart"/>
      <w:r>
        <w:rPr>
          <w:w w:val="105"/>
          <w:sz w:val="24"/>
        </w:rPr>
        <w:t>TDMRep</w:t>
      </w:r>
      <w:proofErr w:type="spellEnd"/>
      <w:r>
        <w:rPr>
          <w:spacing w:val="-6"/>
          <w:w w:val="105"/>
          <w:sz w:val="24"/>
        </w:rPr>
        <w:t xml:space="preserve"> </w:t>
      </w:r>
      <w:r>
        <w:rPr>
          <w:w w:val="105"/>
          <w:sz w:val="24"/>
        </w:rPr>
        <w:t>files,</w:t>
      </w:r>
      <w:r>
        <w:rPr>
          <w:spacing w:val="-6"/>
          <w:w w:val="105"/>
          <w:sz w:val="24"/>
        </w:rPr>
        <w:t xml:space="preserve"> </w:t>
      </w:r>
      <w:r>
        <w:rPr>
          <w:w w:val="105"/>
          <w:sz w:val="24"/>
        </w:rPr>
        <w:t>which</w:t>
      </w:r>
      <w:r>
        <w:rPr>
          <w:spacing w:val="-6"/>
          <w:w w:val="105"/>
          <w:sz w:val="24"/>
        </w:rPr>
        <w:t xml:space="preserve"> </w:t>
      </w:r>
      <w:r>
        <w:rPr>
          <w:w w:val="105"/>
          <w:sz w:val="24"/>
        </w:rPr>
        <w:t>can</w:t>
      </w:r>
      <w:r>
        <w:rPr>
          <w:spacing w:val="-6"/>
          <w:w w:val="105"/>
          <w:sz w:val="24"/>
        </w:rPr>
        <w:t xml:space="preserve"> </w:t>
      </w:r>
      <w:r>
        <w:rPr>
          <w:w w:val="105"/>
          <w:sz w:val="24"/>
        </w:rPr>
        <w:t>be used to document the reservation of digital assets. This helps in ensuring that content is not used for data mining without the creator’s consent.</w:t>
      </w:r>
    </w:p>
    <w:p w14:paraId="715A9E5E" w14:textId="77777777" w:rsidR="00184BEA" w:rsidRDefault="00000000">
      <w:pPr>
        <w:pStyle w:val="Heading2"/>
        <w:numPr>
          <w:ilvl w:val="1"/>
          <w:numId w:val="28"/>
        </w:numPr>
        <w:tabs>
          <w:tab w:val="left" w:pos="657"/>
        </w:tabs>
        <w:spacing w:before="202"/>
        <w:ind w:left="657" w:hanging="657"/>
      </w:pPr>
      <w:bookmarkStart w:id="83" w:name="_TOC_250016"/>
      <w:r>
        <w:rPr>
          <w:color w:val="0F4761"/>
          <w:spacing w:val="-2"/>
        </w:rPr>
        <w:t>Spawning</w:t>
      </w:r>
      <w:r>
        <w:rPr>
          <w:color w:val="0F4761"/>
          <w:spacing w:val="-6"/>
        </w:rPr>
        <w:t xml:space="preserve"> </w:t>
      </w:r>
      <w:bookmarkEnd w:id="83"/>
      <w:r>
        <w:rPr>
          <w:color w:val="0F4761"/>
          <w:spacing w:val="-2"/>
        </w:rPr>
        <w:t>ai.txt</w:t>
      </w:r>
    </w:p>
    <w:p w14:paraId="3C7A5EAE" w14:textId="77777777" w:rsidR="00184BEA" w:rsidRDefault="00000000">
      <w:pPr>
        <w:pStyle w:val="ListParagraph"/>
        <w:numPr>
          <w:ilvl w:val="0"/>
          <w:numId w:val="12"/>
        </w:numPr>
        <w:tabs>
          <w:tab w:val="left" w:pos="719"/>
        </w:tabs>
        <w:spacing w:before="81"/>
        <w:ind w:left="719" w:hanging="359"/>
        <w:rPr>
          <w:sz w:val="24"/>
        </w:rPr>
      </w:pPr>
      <w:r>
        <w:rPr>
          <w:b/>
          <w:w w:val="105"/>
          <w:sz w:val="24"/>
        </w:rPr>
        <w:t>SDO/Group:</w:t>
      </w:r>
      <w:r>
        <w:rPr>
          <w:b/>
          <w:spacing w:val="32"/>
          <w:w w:val="105"/>
          <w:sz w:val="24"/>
        </w:rPr>
        <w:t xml:space="preserve"> </w:t>
      </w:r>
      <w:r>
        <w:rPr>
          <w:spacing w:val="-2"/>
          <w:w w:val="105"/>
          <w:sz w:val="24"/>
        </w:rPr>
        <w:t>Spawning</w:t>
      </w:r>
    </w:p>
    <w:p w14:paraId="3D8F0DA8" w14:textId="77777777" w:rsidR="00184BEA" w:rsidRDefault="00000000">
      <w:pPr>
        <w:pStyle w:val="ListParagraph"/>
        <w:numPr>
          <w:ilvl w:val="0"/>
          <w:numId w:val="12"/>
        </w:numPr>
        <w:tabs>
          <w:tab w:val="left" w:pos="719"/>
        </w:tabs>
        <w:ind w:left="719" w:hanging="359"/>
        <w:rPr>
          <w:sz w:val="24"/>
        </w:rPr>
      </w:pPr>
      <w:r>
        <w:rPr>
          <w:b/>
          <w:w w:val="105"/>
          <w:sz w:val="24"/>
        </w:rPr>
        <w:t>Link:</w:t>
      </w:r>
      <w:r>
        <w:rPr>
          <w:b/>
          <w:spacing w:val="10"/>
          <w:w w:val="105"/>
          <w:sz w:val="24"/>
        </w:rPr>
        <w:t xml:space="preserve"> </w:t>
      </w:r>
      <w:r>
        <w:rPr>
          <w:color w:val="156082"/>
          <w:w w:val="105"/>
          <w:sz w:val="24"/>
        </w:rPr>
        <w:t>Spawning</w:t>
      </w:r>
      <w:r>
        <w:rPr>
          <w:color w:val="156082"/>
          <w:spacing w:val="10"/>
          <w:w w:val="105"/>
          <w:sz w:val="24"/>
        </w:rPr>
        <w:t xml:space="preserve"> </w:t>
      </w:r>
      <w:r>
        <w:rPr>
          <w:color w:val="156082"/>
          <w:spacing w:val="-2"/>
          <w:w w:val="105"/>
          <w:sz w:val="24"/>
        </w:rPr>
        <w:t>ai.txt</w:t>
      </w:r>
    </w:p>
    <w:p w14:paraId="340BB4B5" w14:textId="77777777" w:rsidR="00184BEA" w:rsidRDefault="00000000">
      <w:pPr>
        <w:pStyle w:val="ListParagraph"/>
        <w:numPr>
          <w:ilvl w:val="0"/>
          <w:numId w:val="12"/>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402052F4" w14:textId="77777777" w:rsidR="00184BEA" w:rsidRDefault="00000000">
      <w:pPr>
        <w:pStyle w:val="Heading4"/>
        <w:numPr>
          <w:ilvl w:val="0"/>
          <w:numId w:val="12"/>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331B3442" w14:textId="77777777" w:rsidR="00184BEA" w:rsidRDefault="00000000">
      <w:pPr>
        <w:pStyle w:val="ListParagraph"/>
        <w:numPr>
          <w:ilvl w:val="0"/>
          <w:numId w:val="12"/>
        </w:numPr>
        <w:tabs>
          <w:tab w:val="left" w:pos="720"/>
        </w:tabs>
        <w:ind w:right="357"/>
        <w:jc w:val="both"/>
        <w:rPr>
          <w:sz w:val="24"/>
        </w:rPr>
      </w:pPr>
      <w:r>
        <w:rPr>
          <w:b/>
          <w:w w:val="105"/>
          <w:sz w:val="24"/>
        </w:rPr>
        <w:t>Summary:</w:t>
      </w:r>
      <w:r>
        <w:rPr>
          <w:b/>
          <w:spacing w:val="-1"/>
          <w:w w:val="105"/>
          <w:sz w:val="24"/>
        </w:rPr>
        <w:t xml:space="preserve"> </w:t>
      </w:r>
      <w:r>
        <w:rPr>
          <w:w w:val="105"/>
          <w:sz w:val="24"/>
        </w:rPr>
        <w:t>This</w:t>
      </w:r>
      <w:r>
        <w:rPr>
          <w:spacing w:val="-1"/>
          <w:w w:val="105"/>
          <w:sz w:val="24"/>
        </w:rPr>
        <w:t xml:space="preserve"> </w:t>
      </w:r>
      <w:r>
        <w:rPr>
          <w:w w:val="105"/>
          <w:sz w:val="24"/>
        </w:rPr>
        <w:t>specification</w:t>
      </w:r>
      <w:r>
        <w:rPr>
          <w:spacing w:val="-1"/>
          <w:w w:val="105"/>
          <w:sz w:val="24"/>
        </w:rPr>
        <w:t xml:space="preserve"> </w:t>
      </w:r>
      <w:r>
        <w:rPr>
          <w:w w:val="105"/>
          <w:sz w:val="24"/>
        </w:rPr>
        <w:t>offers</w:t>
      </w:r>
      <w:r>
        <w:rPr>
          <w:spacing w:val="-1"/>
          <w:w w:val="105"/>
          <w:sz w:val="24"/>
        </w:rPr>
        <w:t xml:space="preserve"> </w:t>
      </w:r>
      <w:r>
        <w:rPr>
          <w:w w:val="105"/>
          <w:sz w:val="24"/>
        </w:rPr>
        <w:t>a</w:t>
      </w:r>
      <w:r>
        <w:rPr>
          <w:spacing w:val="-1"/>
          <w:w w:val="105"/>
          <w:sz w:val="24"/>
        </w:rPr>
        <w:t xml:space="preserve"> </w:t>
      </w:r>
      <w:r>
        <w:rPr>
          <w:w w:val="105"/>
          <w:sz w:val="24"/>
        </w:rPr>
        <w:t>method</w:t>
      </w:r>
      <w:r>
        <w:rPr>
          <w:spacing w:val="-1"/>
          <w:w w:val="105"/>
          <w:sz w:val="24"/>
        </w:rPr>
        <w:t xml:space="preserve"> </w:t>
      </w:r>
      <w:r>
        <w:rPr>
          <w:w w:val="105"/>
          <w:sz w:val="24"/>
        </w:rPr>
        <w:t>for</w:t>
      </w:r>
      <w:r>
        <w:rPr>
          <w:spacing w:val="-1"/>
          <w:w w:val="105"/>
          <w:sz w:val="24"/>
        </w:rPr>
        <w:t xml:space="preserve"> </w:t>
      </w:r>
      <w:r>
        <w:rPr>
          <w:w w:val="105"/>
          <w:sz w:val="24"/>
        </w:rPr>
        <w:t>opting</w:t>
      </w:r>
      <w:r>
        <w:rPr>
          <w:spacing w:val="-1"/>
          <w:w w:val="105"/>
          <w:sz w:val="24"/>
        </w:rPr>
        <w:t xml:space="preserve"> </w:t>
      </w:r>
      <w:r>
        <w:rPr>
          <w:w w:val="105"/>
          <w:sz w:val="24"/>
        </w:rPr>
        <w:t>out</w:t>
      </w:r>
      <w:r>
        <w:rPr>
          <w:spacing w:val="-1"/>
          <w:w w:val="105"/>
          <w:sz w:val="24"/>
        </w:rPr>
        <w:t xml:space="preserve"> </w:t>
      </w:r>
      <w:r>
        <w:rPr>
          <w:w w:val="105"/>
          <w:sz w:val="24"/>
        </w:rPr>
        <w:t>of</w:t>
      </w:r>
      <w:r>
        <w:rPr>
          <w:spacing w:val="-1"/>
          <w:w w:val="105"/>
          <w:sz w:val="24"/>
        </w:rPr>
        <w:t xml:space="preserve"> </w:t>
      </w:r>
      <w:r>
        <w:rPr>
          <w:w w:val="105"/>
          <w:sz w:val="24"/>
        </w:rPr>
        <w:t>AI</w:t>
      </w:r>
      <w:r>
        <w:rPr>
          <w:spacing w:val="-1"/>
          <w:w w:val="105"/>
          <w:sz w:val="24"/>
        </w:rPr>
        <w:t xml:space="preserve"> </w:t>
      </w:r>
      <w:r>
        <w:rPr>
          <w:w w:val="105"/>
          <w:sz w:val="24"/>
        </w:rPr>
        <w:t>training.</w:t>
      </w:r>
      <w:r>
        <w:rPr>
          <w:spacing w:val="-1"/>
          <w:w w:val="105"/>
          <w:sz w:val="24"/>
        </w:rPr>
        <w:t xml:space="preserve"> </w:t>
      </w:r>
      <w:r>
        <w:rPr>
          <w:w w:val="105"/>
          <w:sz w:val="24"/>
        </w:rPr>
        <w:t>It</w:t>
      </w:r>
      <w:r>
        <w:rPr>
          <w:spacing w:val="-1"/>
          <w:w w:val="105"/>
          <w:sz w:val="24"/>
        </w:rPr>
        <w:t xml:space="preserve"> </w:t>
      </w:r>
      <w:r>
        <w:rPr>
          <w:w w:val="105"/>
          <w:sz w:val="24"/>
        </w:rPr>
        <w:t>includes guidelines for creating and maintaining ai.txt files, which can be used to document</w:t>
      </w:r>
    </w:p>
    <w:p w14:paraId="35B084BF" w14:textId="77777777" w:rsidR="00184BEA" w:rsidRDefault="00184BEA">
      <w:pPr>
        <w:pStyle w:val="ListParagraph"/>
        <w:jc w:val="both"/>
        <w:rPr>
          <w:sz w:val="24"/>
        </w:rPr>
        <w:sectPr w:rsidR="00184BEA">
          <w:pgSz w:w="12240" w:h="15840"/>
          <w:pgMar w:top="1360" w:right="1080" w:bottom="1000" w:left="1440" w:header="0" w:footer="813" w:gutter="0"/>
          <w:cols w:space="720"/>
        </w:sectPr>
      </w:pPr>
    </w:p>
    <w:p w14:paraId="4FE152C7" w14:textId="77777777" w:rsidR="00184BEA" w:rsidRDefault="00000000">
      <w:pPr>
        <w:pStyle w:val="BodyText"/>
        <w:spacing w:before="77"/>
        <w:ind w:left="720" w:right="0"/>
        <w:jc w:val="left"/>
      </w:pPr>
      <w:r>
        <w:rPr>
          <w:w w:val="105"/>
        </w:rPr>
        <w:lastRenderedPageBreak/>
        <w:t>the</w:t>
      </w:r>
      <w:r>
        <w:rPr>
          <w:spacing w:val="22"/>
          <w:w w:val="105"/>
        </w:rPr>
        <w:t xml:space="preserve"> </w:t>
      </w:r>
      <w:r>
        <w:rPr>
          <w:w w:val="105"/>
        </w:rPr>
        <w:t>opt-out</w:t>
      </w:r>
      <w:r>
        <w:rPr>
          <w:spacing w:val="22"/>
          <w:w w:val="105"/>
        </w:rPr>
        <w:t xml:space="preserve"> </w:t>
      </w:r>
      <w:r>
        <w:rPr>
          <w:w w:val="105"/>
        </w:rPr>
        <w:t>of</w:t>
      </w:r>
      <w:r>
        <w:rPr>
          <w:spacing w:val="22"/>
          <w:w w:val="105"/>
        </w:rPr>
        <w:t xml:space="preserve"> </w:t>
      </w:r>
      <w:r>
        <w:rPr>
          <w:w w:val="105"/>
        </w:rPr>
        <w:t>digital</w:t>
      </w:r>
      <w:r>
        <w:rPr>
          <w:spacing w:val="22"/>
          <w:w w:val="105"/>
        </w:rPr>
        <w:t xml:space="preserve"> </w:t>
      </w:r>
      <w:r>
        <w:rPr>
          <w:w w:val="105"/>
        </w:rPr>
        <w:t>assets.</w:t>
      </w:r>
      <w:r>
        <w:rPr>
          <w:spacing w:val="22"/>
          <w:w w:val="105"/>
        </w:rPr>
        <w:t xml:space="preserve"> </w:t>
      </w:r>
      <w:r>
        <w:rPr>
          <w:w w:val="105"/>
        </w:rPr>
        <w:t>This</w:t>
      </w:r>
      <w:r>
        <w:rPr>
          <w:spacing w:val="22"/>
          <w:w w:val="105"/>
        </w:rPr>
        <w:t xml:space="preserve"> </w:t>
      </w:r>
      <w:r>
        <w:rPr>
          <w:w w:val="105"/>
        </w:rPr>
        <w:t>helps</w:t>
      </w:r>
      <w:r>
        <w:rPr>
          <w:spacing w:val="22"/>
          <w:w w:val="105"/>
        </w:rPr>
        <w:t xml:space="preserve"> </w:t>
      </w:r>
      <w:r>
        <w:rPr>
          <w:w w:val="105"/>
        </w:rPr>
        <w:t>in</w:t>
      </w:r>
      <w:r>
        <w:rPr>
          <w:spacing w:val="22"/>
          <w:w w:val="105"/>
        </w:rPr>
        <w:t xml:space="preserve"> </w:t>
      </w:r>
      <w:r>
        <w:rPr>
          <w:w w:val="105"/>
        </w:rPr>
        <w:t>ensuring</w:t>
      </w:r>
      <w:r>
        <w:rPr>
          <w:spacing w:val="22"/>
          <w:w w:val="105"/>
        </w:rPr>
        <w:t xml:space="preserve"> </w:t>
      </w:r>
      <w:r>
        <w:rPr>
          <w:w w:val="105"/>
        </w:rPr>
        <w:t>that</w:t>
      </w:r>
      <w:r>
        <w:rPr>
          <w:spacing w:val="22"/>
          <w:w w:val="105"/>
        </w:rPr>
        <w:t xml:space="preserve"> </w:t>
      </w:r>
      <w:r>
        <w:rPr>
          <w:w w:val="105"/>
        </w:rPr>
        <w:t>content</w:t>
      </w:r>
      <w:r>
        <w:rPr>
          <w:spacing w:val="22"/>
          <w:w w:val="105"/>
        </w:rPr>
        <w:t xml:space="preserve"> </w:t>
      </w:r>
      <w:r>
        <w:rPr>
          <w:w w:val="105"/>
        </w:rPr>
        <w:t>is</w:t>
      </w:r>
      <w:r>
        <w:rPr>
          <w:spacing w:val="22"/>
          <w:w w:val="105"/>
        </w:rPr>
        <w:t xml:space="preserve"> </w:t>
      </w:r>
      <w:r>
        <w:rPr>
          <w:w w:val="105"/>
        </w:rPr>
        <w:t>not</w:t>
      </w:r>
      <w:r>
        <w:rPr>
          <w:spacing w:val="22"/>
          <w:w w:val="105"/>
        </w:rPr>
        <w:t xml:space="preserve"> </w:t>
      </w:r>
      <w:r>
        <w:rPr>
          <w:w w:val="105"/>
        </w:rPr>
        <w:t>used</w:t>
      </w:r>
      <w:r>
        <w:rPr>
          <w:spacing w:val="22"/>
          <w:w w:val="105"/>
        </w:rPr>
        <w:t xml:space="preserve"> </w:t>
      </w:r>
      <w:r>
        <w:rPr>
          <w:w w:val="105"/>
        </w:rPr>
        <w:t>for</w:t>
      </w:r>
      <w:r>
        <w:rPr>
          <w:spacing w:val="22"/>
          <w:w w:val="105"/>
        </w:rPr>
        <w:t xml:space="preserve"> </w:t>
      </w:r>
      <w:r>
        <w:rPr>
          <w:w w:val="105"/>
        </w:rPr>
        <w:t>AI training without the creator’s consent.</w:t>
      </w:r>
    </w:p>
    <w:p w14:paraId="12316966" w14:textId="77777777" w:rsidR="00184BEA" w:rsidRDefault="00000000">
      <w:pPr>
        <w:pStyle w:val="Heading2"/>
        <w:numPr>
          <w:ilvl w:val="1"/>
          <w:numId w:val="28"/>
        </w:numPr>
        <w:tabs>
          <w:tab w:val="left" w:pos="657"/>
        </w:tabs>
        <w:spacing w:before="202"/>
        <w:ind w:left="657" w:hanging="657"/>
      </w:pPr>
      <w:bookmarkStart w:id="84" w:name="_TOC_250015"/>
      <w:bookmarkEnd w:id="84"/>
      <w:r>
        <w:rPr>
          <w:color w:val="0F4761"/>
          <w:spacing w:val="-2"/>
        </w:rPr>
        <w:t>Robots.txt</w:t>
      </w:r>
    </w:p>
    <w:p w14:paraId="0CA51E03" w14:textId="77777777" w:rsidR="00184BEA" w:rsidRDefault="00000000">
      <w:pPr>
        <w:pStyle w:val="ListParagraph"/>
        <w:numPr>
          <w:ilvl w:val="0"/>
          <w:numId w:val="11"/>
        </w:numPr>
        <w:tabs>
          <w:tab w:val="left" w:pos="719"/>
        </w:tabs>
        <w:spacing w:before="80"/>
        <w:ind w:left="719" w:hanging="359"/>
        <w:rPr>
          <w:sz w:val="24"/>
        </w:rPr>
      </w:pPr>
      <w:r>
        <w:rPr>
          <w:b/>
          <w:w w:val="105"/>
          <w:sz w:val="24"/>
        </w:rPr>
        <w:t>SDO/Group:</w:t>
      </w:r>
      <w:r>
        <w:rPr>
          <w:b/>
          <w:spacing w:val="29"/>
          <w:w w:val="110"/>
          <w:sz w:val="24"/>
        </w:rPr>
        <w:t xml:space="preserve"> </w:t>
      </w:r>
      <w:r>
        <w:rPr>
          <w:spacing w:val="-4"/>
          <w:w w:val="110"/>
          <w:sz w:val="24"/>
        </w:rPr>
        <w:t>IETF</w:t>
      </w:r>
    </w:p>
    <w:p w14:paraId="357D1628" w14:textId="77777777" w:rsidR="00184BEA" w:rsidRDefault="00000000">
      <w:pPr>
        <w:pStyle w:val="ListParagraph"/>
        <w:numPr>
          <w:ilvl w:val="0"/>
          <w:numId w:val="11"/>
        </w:numPr>
        <w:tabs>
          <w:tab w:val="left" w:pos="719"/>
        </w:tabs>
        <w:spacing w:before="204"/>
        <w:ind w:left="719" w:hanging="359"/>
        <w:rPr>
          <w:sz w:val="24"/>
        </w:rPr>
      </w:pPr>
      <w:r>
        <w:rPr>
          <w:b/>
          <w:w w:val="110"/>
          <w:sz w:val="24"/>
        </w:rPr>
        <w:t>Link:</w:t>
      </w:r>
      <w:r>
        <w:rPr>
          <w:b/>
          <w:spacing w:val="4"/>
          <w:w w:val="110"/>
          <w:sz w:val="24"/>
        </w:rPr>
        <w:t xml:space="preserve"> </w:t>
      </w:r>
      <w:r>
        <w:rPr>
          <w:color w:val="156082"/>
          <w:w w:val="110"/>
          <w:sz w:val="24"/>
        </w:rPr>
        <w:t>RFC</w:t>
      </w:r>
      <w:r>
        <w:rPr>
          <w:color w:val="156082"/>
          <w:spacing w:val="5"/>
          <w:w w:val="110"/>
          <w:sz w:val="24"/>
        </w:rPr>
        <w:t xml:space="preserve"> </w:t>
      </w:r>
      <w:r>
        <w:rPr>
          <w:color w:val="156082"/>
          <w:spacing w:val="-4"/>
          <w:w w:val="110"/>
          <w:sz w:val="24"/>
        </w:rPr>
        <w:t>9309</w:t>
      </w:r>
    </w:p>
    <w:p w14:paraId="1AC7D7CC" w14:textId="77777777" w:rsidR="00184BEA" w:rsidRDefault="00000000">
      <w:pPr>
        <w:pStyle w:val="ListParagraph"/>
        <w:numPr>
          <w:ilvl w:val="0"/>
          <w:numId w:val="11"/>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7FAE69B9" w14:textId="77777777" w:rsidR="00184BEA" w:rsidRDefault="00000000">
      <w:pPr>
        <w:pStyle w:val="Heading4"/>
        <w:numPr>
          <w:ilvl w:val="0"/>
          <w:numId w:val="11"/>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611ADC62" w14:textId="77777777" w:rsidR="00184BEA" w:rsidRDefault="00000000">
      <w:pPr>
        <w:pStyle w:val="ListParagraph"/>
        <w:numPr>
          <w:ilvl w:val="0"/>
          <w:numId w:val="11"/>
        </w:numPr>
        <w:tabs>
          <w:tab w:val="left" w:pos="720"/>
        </w:tabs>
        <w:ind w:right="357"/>
        <w:jc w:val="both"/>
        <w:rPr>
          <w:sz w:val="24"/>
        </w:rPr>
      </w:pPr>
      <w:r>
        <w:rPr>
          <w:b/>
          <w:w w:val="105"/>
          <w:sz w:val="24"/>
        </w:rPr>
        <w:t xml:space="preserve">Summary: </w:t>
      </w:r>
      <w:r>
        <w:rPr>
          <w:w w:val="105"/>
          <w:sz w:val="24"/>
        </w:rPr>
        <w:t>This standard provides guidelines for excluding content from web crawlers.</w:t>
      </w:r>
      <w:r>
        <w:rPr>
          <w:spacing w:val="-4"/>
          <w:w w:val="105"/>
          <w:sz w:val="24"/>
        </w:rPr>
        <w:t xml:space="preserve"> </w:t>
      </w:r>
      <w:r>
        <w:rPr>
          <w:w w:val="105"/>
          <w:sz w:val="24"/>
        </w:rPr>
        <w:t>It</w:t>
      </w:r>
      <w:r>
        <w:rPr>
          <w:spacing w:val="-4"/>
          <w:w w:val="105"/>
          <w:sz w:val="24"/>
        </w:rPr>
        <w:t xml:space="preserve"> </w:t>
      </w:r>
      <w:r>
        <w:rPr>
          <w:w w:val="105"/>
          <w:sz w:val="24"/>
        </w:rPr>
        <w:t>includes</w:t>
      </w:r>
      <w:r>
        <w:rPr>
          <w:spacing w:val="-4"/>
          <w:w w:val="105"/>
          <w:sz w:val="24"/>
        </w:rPr>
        <w:t xml:space="preserve"> </w:t>
      </w:r>
      <w:r>
        <w:rPr>
          <w:w w:val="105"/>
          <w:sz w:val="24"/>
        </w:rPr>
        <w:t>methods</w:t>
      </w:r>
      <w:r>
        <w:rPr>
          <w:spacing w:val="-4"/>
          <w:w w:val="105"/>
          <w:sz w:val="24"/>
        </w:rPr>
        <w:t xml:space="preserve"> </w:t>
      </w:r>
      <w:r>
        <w:rPr>
          <w:w w:val="105"/>
          <w:sz w:val="24"/>
        </w:rPr>
        <w:t>for</w:t>
      </w:r>
      <w:r>
        <w:rPr>
          <w:spacing w:val="-4"/>
          <w:w w:val="105"/>
          <w:sz w:val="24"/>
        </w:rPr>
        <w:t xml:space="preserve"> </w:t>
      </w:r>
      <w:r>
        <w:rPr>
          <w:w w:val="105"/>
          <w:sz w:val="24"/>
        </w:rPr>
        <w:t>creating</w:t>
      </w:r>
      <w:r>
        <w:rPr>
          <w:spacing w:val="-4"/>
          <w:w w:val="105"/>
          <w:sz w:val="24"/>
        </w:rPr>
        <w:t xml:space="preserve"> </w:t>
      </w:r>
      <w:r>
        <w:rPr>
          <w:w w:val="105"/>
          <w:sz w:val="24"/>
        </w:rPr>
        <w:t>and</w:t>
      </w:r>
      <w:r>
        <w:rPr>
          <w:spacing w:val="-4"/>
          <w:w w:val="105"/>
          <w:sz w:val="24"/>
        </w:rPr>
        <w:t xml:space="preserve"> </w:t>
      </w:r>
      <w:r>
        <w:rPr>
          <w:w w:val="105"/>
          <w:sz w:val="24"/>
        </w:rPr>
        <w:t>maintaining</w:t>
      </w:r>
      <w:r>
        <w:rPr>
          <w:spacing w:val="-4"/>
          <w:w w:val="105"/>
          <w:sz w:val="24"/>
        </w:rPr>
        <w:t xml:space="preserve"> </w:t>
      </w:r>
      <w:r>
        <w:rPr>
          <w:w w:val="105"/>
          <w:sz w:val="24"/>
        </w:rPr>
        <w:t>robots.txt</w:t>
      </w:r>
      <w:r>
        <w:rPr>
          <w:spacing w:val="-4"/>
          <w:w w:val="105"/>
          <w:sz w:val="24"/>
        </w:rPr>
        <w:t xml:space="preserve"> </w:t>
      </w:r>
      <w:r>
        <w:rPr>
          <w:w w:val="105"/>
          <w:sz w:val="24"/>
        </w:rPr>
        <w:t>files,</w:t>
      </w:r>
      <w:r>
        <w:rPr>
          <w:spacing w:val="-4"/>
          <w:w w:val="105"/>
          <w:sz w:val="24"/>
        </w:rPr>
        <w:t xml:space="preserve"> </w:t>
      </w:r>
      <w:r>
        <w:rPr>
          <w:w w:val="105"/>
          <w:sz w:val="24"/>
        </w:rPr>
        <w:t>which</w:t>
      </w:r>
      <w:r>
        <w:rPr>
          <w:spacing w:val="-4"/>
          <w:w w:val="105"/>
          <w:sz w:val="24"/>
        </w:rPr>
        <w:t xml:space="preserve"> </w:t>
      </w:r>
      <w:r>
        <w:rPr>
          <w:w w:val="105"/>
          <w:sz w:val="24"/>
        </w:rPr>
        <w:t>can be used to document the exclusion of digital assets. This helps in ensuring that content is not accessed by web crawlers without the creator’s consent.</w:t>
      </w:r>
    </w:p>
    <w:p w14:paraId="5E85974E" w14:textId="77777777" w:rsidR="00184BEA" w:rsidRDefault="00000000">
      <w:pPr>
        <w:pStyle w:val="Heading2"/>
        <w:numPr>
          <w:ilvl w:val="1"/>
          <w:numId w:val="28"/>
        </w:numPr>
        <w:tabs>
          <w:tab w:val="left" w:pos="657"/>
        </w:tabs>
        <w:ind w:left="657" w:hanging="657"/>
      </w:pPr>
      <w:bookmarkStart w:id="85" w:name="_TOC_250014"/>
      <w:r>
        <w:rPr>
          <w:color w:val="0F4761"/>
          <w:spacing w:val="-2"/>
        </w:rPr>
        <w:t>Vocabulary</w:t>
      </w:r>
      <w:r>
        <w:rPr>
          <w:color w:val="0F4761"/>
          <w:spacing w:val="-5"/>
        </w:rPr>
        <w:t xml:space="preserve"> </w:t>
      </w:r>
      <w:r>
        <w:rPr>
          <w:color w:val="0F4761"/>
          <w:spacing w:val="-2"/>
        </w:rPr>
        <w:t>for</w:t>
      </w:r>
      <w:r>
        <w:rPr>
          <w:color w:val="0F4761"/>
          <w:spacing w:val="-4"/>
        </w:rPr>
        <w:t xml:space="preserve"> </w:t>
      </w:r>
      <w:r>
        <w:rPr>
          <w:color w:val="0F4761"/>
          <w:spacing w:val="-2"/>
        </w:rPr>
        <w:t>Expressing</w:t>
      </w:r>
      <w:r>
        <w:rPr>
          <w:color w:val="0F4761"/>
          <w:spacing w:val="-4"/>
        </w:rPr>
        <w:t xml:space="preserve"> </w:t>
      </w:r>
      <w:r>
        <w:rPr>
          <w:color w:val="0F4761"/>
          <w:spacing w:val="-2"/>
        </w:rPr>
        <w:t>Content</w:t>
      </w:r>
      <w:r>
        <w:rPr>
          <w:color w:val="0F4761"/>
          <w:spacing w:val="-3"/>
        </w:rPr>
        <w:t xml:space="preserve"> </w:t>
      </w:r>
      <w:r>
        <w:rPr>
          <w:color w:val="0F4761"/>
          <w:spacing w:val="-2"/>
        </w:rPr>
        <w:t>Preferences</w:t>
      </w:r>
      <w:r>
        <w:rPr>
          <w:color w:val="0F4761"/>
          <w:spacing w:val="-4"/>
        </w:rPr>
        <w:t xml:space="preserve"> </w:t>
      </w:r>
      <w:r>
        <w:rPr>
          <w:color w:val="0F4761"/>
          <w:spacing w:val="-2"/>
        </w:rPr>
        <w:t>for</w:t>
      </w:r>
      <w:r>
        <w:rPr>
          <w:color w:val="0F4761"/>
          <w:spacing w:val="-4"/>
        </w:rPr>
        <w:t xml:space="preserve"> </w:t>
      </w:r>
      <w:bookmarkEnd w:id="85"/>
      <w:r>
        <w:rPr>
          <w:color w:val="0F4761"/>
          <w:spacing w:val="-5"/>
        </w:rPr>
        <w:t>AI</w:t>
      </w:r>
    </w:p>
    <w:p w14:paraId="460A8744" w14:textId="77777777" w:rsidR="00184BEA" w:rsidRDefault="00000000">
      <w:pPr>
        <w:pStyle w:val="ListParagraph"/>
        <w:numPr>
          <w:ilvl w:val="0"/>
          <w:numId w:val="10"/>
        </w:numPr>
        <w:tabs>
          <w:tab w:val="left" w:pos="719"/>
        </w:tabs>
        <w:spacing w:before="81"/>
        <w:ind w:left="719" w:hanging="359"/>
        <w:rPr>
          <w:sz w:val="24"/>
        </w:rPr>
      </w:pPr>
      <w:r>
        <w:rPr>
          <w:b/>
          <w:w w:val="105"/>
          <w:sz w:val="24"/>
        </w:rPr>
        <w:t>SDO/Group:</w:t>
      </w:r>
      <w:r>
        <w:rPr>
          <w:b/>
          <w:spacing w:val="29"/>
          <w:w w:val="110"/>
          <w:sz w:val="24"/>
        </w:rPr>
        <w:t xml:space="preserve"> </w:t>
      </w:r>
      <w:r>
        <w:rPr>
          <w:spacing w:val="-4"/>
          <w:w w:val="110"/>
          <w:sz w:val="24"/>
        </w:rPr>
        <w:t>IETF</w:t>
      </w:r>
    </w:p>
    <w:p w14:paraId="1CF4262E" w14:textId="77777777" w:rsidR="00184BEA" w:rsidRDefault="00000000">
      <w:pPr>
        <w:pStyle w:val="ListParagraph"/>
        <w:numPr>
          <w:ilvl w:val="0"/>
          <w:numId w:val="10"/>
        </w:numPr>
        <w:tabs>
          <w:tab w:val="left" w:pos="719"/>
        </w:tabs>
        <w:ind w:left="719" w:hanging="359"/>
        <w:rPr>
          <w:sz w:val="24"/>
        </w:rPr>
      </w:pPr>
      <w:r>
        <w:rPr>
          <w:b/>
          <w:w w:val="105"/>
          <w:sz w:val="24"/>
        </w:rPr>
        <w:t>Link:</w:t>
      </w:r>
      <w:r>
        <w:rPr>
          <w:b/>
          <w:spacing w:val="24"/>
          <w:w w:val="105"/>
          <w:sz w:val="24"/>
        </w:rPr>
        <w:t xml:space="preserve"> </w:t>
      </w:r>
      <w:r>
        <w:rPr>
          <w:color w:val="156082"/>
          <w:w w:val="105"/>
          <w:sz w:val="24"/>
        </w:rPr>
        <w:t>ietf-aipref-vocab-</w:t>
      </w:r>
      <w:r>
        <w:rPr>
          <w:color w:val="156082"/>
          <w:spacing w:val="-5"/>
          <w:w w:val="105"/>
          <w:sz w:val="24"/>
        </w:rPr>
        <w:t>00</w:t>
      </w:r>
    </w:p>
    <w:p w14:paraId="5D696A75" w14:textId="77777777" w:rsidR="00184BEA" w:rsidRDefault="00000000">
      <w:pPr>
        <w:pStyle w:val="ListParagraph"/>
        <w:numPr>
          <w:ilvl w:val="0"/>
          <w:numId w:val="10"/>
        </w:numPr>
        <w:tabs>
          <w:tab w:val="left" w:pos="719"/>
        </w:tabs>
        <w:ind w:left="719" w:hanging="359"/>
        <w:rPr>
          <w:sz w:val="24"/>
        </w:rPr>
      </w:pPr>
      <w:r>
        <w:rPr>
          <w:b/>
          <w:w w:val="110"/>
          <w:sz w:val="24"/>
        </w:rPr>
        <w:t>Status:</w:t>
      </w:r>
      <w:r>
        <w:rPr>
          <w:b/>
          <w:spacing w:val="-7"/>
          <w:w w:val="110"/>
          <w:sz w:val="24"/>
        </w:rPr>
        <w:t xml:space="preserve"> </w:t>
      </w:r>
      <w:r>
        <w:rPr>
          <w:w w:val="110"/>
          <w:sz w:val="24"/>
        </w:rPr>
        <w:t>In</w:t>
      </w:r>
      <w:r>
        <w:rPr>
          <w:spacing w:val="-7"/>
          <w:w w:val="110"/>
          <w:sz w:val="24"/>
        </w:rPr>
        <w:t xml:space="preserve"> </w:t>
      </w:r>
      <w:r>
        <w:rPr>
          <w:spacing w:val="-2"/>
          <w:w w:val="110"/>
          <w:sz w:val="24"/>
        </w:rPr>
        <w:t>Progress</w:t>
      </w:r>
    </w:p>
    <w:p w14:paraId="3025E9BD" w14:textId="77777777" w:rsidR="00184BEA" w:rsidRDefault="00000000">
      <w:pPr>
        <w:pStyle w:val="Heading4"/>
        <w:numPr>
          <w:ilvl w:val="0"/>
          <w:numId w:val="10"/>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3984CC54" w14:textId="77777777" w:rsidR="00184BEA" w:rsidRDefault="00000000">
      <w:pPr>
        <w:pStyle w:val="ListParagraph"/>
        <w:numPr>
          <w:ilvl w:val="0"/>
          <w:numId w:val="10"/>
        </w:numPr>
        <w:tabs>
          <w:tab w:val="left" w:pos="720"/>
        </w:tabs>
        <w:ind w:right="357"/>
        <w:jc w:val="both"/>
        <w:rPr>
          <w:sz w:val="24"/>
        </w:rPr>
      </w:pPr>
      <w:r>
        <w:rPr>
          <w:b/>
          <w:w w:val="105"/>
          <w:sz w:val="24"/>
        </w:rPr>
        <w:t xml:space="preserve">Summary: </w:t>
      </w:r>
      <w:r>
        <w:rPr>
          <w:w w:val="105"/>
          <w:sz w:val="24"/>
        </w:rPr>
        <w:t>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w:t>
      </w:r>
      <w:r>
        <w:rPr>
          <w:spacing w:val="-10"/>
          <w:w w:val="105"/>
          <w:sz w:val="24"/>
        </w:rPr>
        <w:t xml:space="preserve"> </w:t>
      </w:r>
      <w:r>
        <w:rPr>
          <w:w w:val="105"/>
          <w:sz w:val="24"/>
        </w:rPr>
        <w:t>regarding</w:t>
      </w:r>
      <w:r>
        <w:rPr>
          <w:spacing w:val="-10"/>
          <w:w w:val="105"/>
          <w:sz w:val="24"/>
        </w:rPr>
        <w:t xml:space="preserve"> </w:t>
      </w:r>
      <w:r>
        <w:rPr>
          <w:w w:val="105"/>
          <w:sz w:val="24"/>
        </w:rPr>
        <w:t>the</w:t>
      </w:r>
      <w:r>
        <w:rPr>
          <w:spacing w:val="-10"/>
          <w:w w:val="105"/>
          <w:sz w:val="24"/>
        </w:rPr>
        <w:t xml:space="preserve"> </w:t>
      </w:r>
      <w:r>
        <w:rPr>
          <w:w w:val="105"/>
          <w:sz w:val="24"/>
        </w:rPr>
        <w:t>use</w:t>
      </w:r>
      <w:r>
        <w:rPr>
          <w:spacing w:val="-10"/>
          <w:w w:val="105"/>
          <w:sz w:val="24"/>
        </w:rPr>
        <w:t xml:space="preserve"> </w:t>
      </w:r>
      <w:r>
        <w:rPr>
          <w:w w:val="105"/>
          <w:sz w:val="24"/>
        </w:rPr>
        <w:t>of</w:t>
      </w:r>
      <w:r>
        <w:rPr>
          <w:spacing w:val="-10"/>
          <w:w w:val="105"/>
          <w:sz w:val="24"/>
        </w:rPr>
        <w:t xml:space="preserve"> </w:t>
      </w:r>
      <w:r>
        <w:rPr>
          <w:w w:val="105"/>
          <w:sz w:val="24"/>
        </w:rPr>
        <w:t>their</w:t>
      </w:r>
      <w:r>
        <w:rPr>
          <w:spacing w:val="-10"/>
          <w:w w:val="105"/>
          <w:sz w:val="24"/>
        </w:rPr>
        <w:t xml:space="preserve"> </w:t>
      </w:r>
      <w:r>
        <w:rPr>
          <w:w w:val="105"/>
          <w:sz w:val="24"/>
        </w:rPr>
        <w:t>digital</w:t>
      </w:r>
      <w:r>
        <w:rPr>
          <w:spacing w:val="-10"/>
          <w:w w:val="105"/>
          <w:sz w:val="24"/>
        </w:rPr>
        <w:t xml:space="preserve"> </w:t>
      </w:r>
      <w:r>
        <w:rPr>
          <w:w w:val="105"/>
          <w:sz w:val="24"/>
        </w:rPr>
        <w:t>assets</w:t>
      </w:r>
      <w:r>
        <w:rPr>
          <w:spacing w:val="-10"/>
          <w:w w:val="105"/>
          <w:sz w:val="24"/>
        </w:rPr>
        <w:t xml:space="preserve"> </w:t>
      </w:r>
      <w:r>
        <w:rPr>
          <w:w w:val="105"/>
          <w:sz w:val="24"/>
        </w:rPr>
        <w:t>in</w:t>
      </w:r>
      <w:r>
        <w:rPr>
          <w:spacing w:val="-10"/>
          <w:w w:val="105"/>
          <w:sz w:val="24"/>
        </w:rPr>
        <w:t xml:space="preserve"> </w:t>
      </w:r>
      <w:r>
        <w:rPr>
          <w:w w:val="105"/>
          <w:sz w:val="24"/>
        </w:rPr>
        <w:t>a</w:t>
      </w:r>
      <w:r>
        <w:rPr>
          <w:spacing w:val="-10"/>
          <w:w w:val="105"/>
          <w:sz w:val="24"/>
        </w:rPr>
        <w:t xml:space="preserve"> </w:t>
      </w:r>
      <w:r>
        <w:rPr>
          <w:w w:val="105"/>
          <w:sz w:val="24"/>
        </w:rPr>
        <w:t>structured</w:t>
      </w:r>
      <w:r>
        <w:rPr>
          <w:spacing w:val="-10"/>
          <w:w w:val="105"/>
          <w:sz w:val="24"/>
        </w:rPr>
        <w:t xml:space="preserve"> </w:t>
      </w:r>
      <w:r>
        <w:rPr>
          <w:w w:val="105"/>
          <w:sz w:val="24"/>
        </w:rPr>
        <w:t>and</w:t>
      </w:r>
      <w:r>
        <w:rPr>
          <w:spacing w:val="-10"/>
          <w:w w:val="105"/>
          <w:sz w:val="24"/>
        </w:rPr>
        <w:t xml:space="preserve"> </w:t>
      </w:r>
      <w:r>
        <w:rPr>
          <w:w w:val="105"/>
          <w:sz w:val="24"/>
        </w:rPr>
        <w:t xml:space="preserve">interoperable </w:t>
      </w:r>
      <w:r>
        <w:rPr>
          <w:spacing w:val="-2"/>
          <w:w w:val="105"/>
          <w:sz w:val="24"/>
        </w:rPr>
        <w:t>manner.</w:t>
      </w:r>
    </w:p>
    <w:p w14:paraId="369F9619" w14:textId="77777777" w:rsidR="00184BEA" w:rsidRDefault="00000000">
      <w:pPr>
        <w:pStyle w:val="Heading2"/>
        <w:numPr>
          <w:ilvl w:val="1"/>
          <w:numId w:val="28"/>
        </w:numPr>
        <w:tabs>
          <w:tab w:val="left" w:pos="657"/>
        </w:tabs>
        <w:ind w:left="657" w:hanging="657"/>
      </w:pPr>
      <w:bookmarkStart w:id="86" w:name="_TOC_250013"/>
      <w:r>
        <w:rPr>
          <w:color w:val="0F4761"/>
          <w:spacing w:val="-4"/>
        </w:rPr>
        <w:t>Open</w:t>
      </w:r>
      <w:r>
        <w:rPr>
          <w:color w:val="0F4761"/>
          <w:spacing w:val="-8"/>
        </w:rPr>
        <w:t xml:space="preserve"> </w:t>
      </w:r>
      <w:r>
        <w:rPr>
          <w:color w:val="0F4761"/>
          <w:spacing w:val="-4"/>
        </w:rPr>
        <w:t>Binding</w:t>
      </w:r>
      <w:r>
        <w:rPr>
          <w:color w:val="0F4761"/>
          <w:spacing w:val="-7"/>
        </w:rPr>
        <w:t xml:space="preserve"> </w:t>
      </w:r>
      <w:r>
        <w:rPr>
          <w:color w:val="0F4761"/>
          <w:spacing w:val="-4"/>
        </w:rPr>
        <w:t>of</w:t>
      </w:r>
      <w:r>
        <w:rPr>
          <w:color w:val="0F4761"/>
          <w:spacing w:val="-7"/>
        </w:rPr>
        <w:t xml:space="preserve"> </w:t>
      </w:r>
      <w:r>
        <w:rPr>
          <w:color w:val="0F4761"/>
          <w:spacing w:val="-4"/>
        </w:rPr>
        <w:t>Content</w:t>
      </w:r>
      <w:r>
        <w:rPr>
          <w:color w:val="0F4761"/>
          <w:spacing w:val="-6"/>
        </w:rPr>
        <w:t xml:space="preserve"> </w:t>
      </w:r>
      <w:r>
        <w:rPr>
          <w:color w:val="0F4761"/>
          <w:spacing w:val="-4"/>
        </w:rPr>
        <w:t>Identifiers</w:t>
      </w:r>
      <w:r>
        <w:rPr>
          <w:color w:val="0F4761"/>
          <w:spacing w:val="-8"/>
        </w:rPr>
        <w:t xml:space="preserve"> </w:t>
      </w:r>
      <w:bookmarkEnd w:id="86"/>
      <w:r>
        <w:rPr>
          <w:color w:val="0F4761"/>
          <w:spacing w:val="-4"/>
        </w:rPr>
        <w:t>(OBID)</w:t>
      </w:r>
    </w:p>
    <w:p w14:paraId="234DFFEC" w14:textId="77777777" w:rsidR="00184BEA" w:rsidRDefault="00000000">
      <w:pPr>
        <w:pStyle w:val="ListParagraph"/>
        <w:numPr>
          <w:ilvl w:val="0"/>
          <w:numId w:val="9"/>
        </w:numPr>
        <w:tabs>
          <w:tab w:val="left" w:pos="719"/>
        </w:tabs>
        <w:spacing w:before="81"/>
        <w:ind w:left="719" w:hanging="359"/>
        <w:rPr>
          <w:sz w:val="24"/>
        </w:rPr>
      </w:pPr>
      <w:r>
        <w:rPr>
          <w:b/>
          <w:w w:val="105"/>
          <w:sz w:val="24"/>
        </w:rPr>
        <w:t>SDO/Group:</w:t>
      </w:r>
      <w:r>
        <w:rPr>
          <w:b/>
          <w:spacing w:val="32"/>
          <w:w w:val="105"/>
          <w:sz w:val="24"/>
        </w:rPr>
        <w:t xml:space="preserve"> </w:t>
      </w:r>
      <w:r>
        <w:rPr>
          <w:spacing w:val="-4"/>
          <w:w w:val="105"/>
          <w:sz w:val="24"/>
        </w:rPr>
        <w:t>SMPTE</w:t>
      </w:r>
    </w:p>
    <w:p w14:paraId="025FB51D" w14:textId="77777777" w:rsidR="00184BEA" w:rsidRDefault="00000000">
      <w:pPr>
        <w:pStyle w:val="ListParagraph"/>
        <w:numPr>
          <w:ilvl w:val="0"/>
          <w:numId w:val="9"/>
        </w:numPr>
        <w:tabs>
          <w:tab w:val="left" w:pos="719"/>
        </w:tabs>
        <w:ind w:left="719" w:hanging="359"/>
        <w:rPr>
          <w:sz w:val="24"/>
        </w:rPr>
      </w:pPr>
      <w:r>
        <w:rPr>
          <w:b/>
          <w:sz w:val="24"/>
        </w:rPr>
        <w:t>Link:</w:t>
      </w:r>
      <w:r>
        <w:rPr>
          <w:b/>
          <w:spacing w:val="40"/>
          <w:sz w:val="24"/>
        </w:rPr>
        <w:t xml:space="preserve"> </w:t>
      </w:r>
      <w:r>
        <w:rPr>
          <w:color w:val="156082"/>
          <w:sz w:val="24"/>
        </w:rPr>
        <w:t>SMPTE</w:t>
      </w:r>
      <w:r>
        <w:rPr>
          <w:color w:val="156082"/>
          <w:spacing w:val="40"/>
          <w:sz w:val="24"/>
        </w:rPr>
        <w:t xml:space="preserve"> </w:t>
      </w:r>
      <w:r>
        <w:rPr>
          <w:color w:val="156082"/>
          <w:sz w:val="24"/>
        </w:rPr>
        <w:t>ST</w:t>
      </w:r>
      <w:r>
        <w:rPr>
          <w:color w:val="156082"/>
          <w:spacing w:val="41"/>
          <w:sz w:val="24"/>
        </w:rPr>
        <w:t xml:space="preserve"> </w:t>
      </w:r>
      <w:r>
        <w:rPr>
          <w:color w:val="156082"/>
          <w:sz w:val="24"/>
        </w:rPr>
        <w:t>2112-</w:t>
      </w:r>
      <w:r>
        <w:rPr>
          <w:color w:val="156082"/>
          <w:spacing w:val="-2"/>
          <w:sz w:val="24"/>
        </w:rPr>
        <w:t>10:2020</w:t>
      </w:r>
    </w:p>
    <w:p w14:paraId="2CB3CBBD" w14:textId="77777777" w:rsidR="00184BEA" w:rsidRDefault="00000000">
      <w:pPr>
        <w:pStyle w:val="ListParagraph"/>
        <w:numPr>
          <w:ilvl w:val="0"/>
          <w:numId w:val="9"/>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089BDFF7" w14:textId="77777777" w:rsidR="00184BEA" w:rsidRDefault="00000000">
      <w:pPr>
        <w:pStyle w:val="ListParagraph"/>
        <w:numPr>
          <w:ilvl w:val="0"/>
          <w:numId w:val="9"/>
        </w:numPr>
        <w:tabs>
          <w:tab w:val="left" w:pos="719"/>
        </w:tabs>
        <w:ind w:left="719" w:hanging="359"/>
        <w:rPr>
          <w:sz w:val="24"/>
        </w:rPr>
      </w:pPr>
      <w:r>
        <w:rPr>
          <w:b/>
          <w:w w:val="105"/>
          <w:sz w:val="24"/>
        </w:rPr>
        <w:t>Media</w:t>
      </w:r>
      <w:r>
        <w:rPr>
          <w:b/>
          <w:spacing w:val="2"/>
          <w:w w:val="105"/>
          <w:sz w:val="24"/>
        </w:rPr>
        <w:t xml:space="preserve"> </w:t>
      </w:r>
      <w:r>
        <w:rPr>
          <w:b/>
          <w:w w:val="105"/>
          <w:sz w:val="24"/>
        </w:rPr>
        <w:t>Types:</w:t>
      </w:r>
      <w:r>
        <w:rPr>
          <w:b/>
          <w:spacing w:val="3"/>
          <w:w w:val="105"/>
          <w:sz w:val="24"/>
        </w:rPr>
        <w:t xml:space="preserve"> </w:t>
      </w:r>
      <w:r>
        <w:rPr>
          <w:spacing w:val="-2"/>
          <w:w w:val="105"/>
          <w:sz w:val="24"/>
        </w:rPr>
        <w:t>Audio</w:t>
      </w:r>
    </w:p>
    <w:p w14:paraId="5EEBCA17" w14:textId="77777777" w:rsidR="00184BEA" w:rsidRDefault="00000000">
      <w:pPr>
        <w:pStyle w:val="ListParagraph"/>
        <w:numPr>
          <w:ilvl w:val="0"/>
          <w:numId w:val="9"/>
        </w:numPr>
        <w:tabs>
          <w:tab w:val="left" w:pos="720"/>
        </w:tabs>
        <w:ind w:right="357"/>
        <w:jc w:val="both"/>
        <w:rPr>
          <w:sz w:val="24"/>
        </w:rPr>
      </w:pPr>
      <w:r>
        <w:rPr>
          <w:b/>
          <w:w w:val="105"/>
          <w:sz w:val="24"/>
        </w:rPr>
        <w:t>Summary:</w:t>
      </w:r>
      <w:r>
        <w:rPr>
          <w:b/>
          <w:spacing w:val="-2"/>
          <w:w w:val="105"/>
          <w:sz w:val="24"/>
        </w:rPr>
        <w:t xml:space="preserve"> </w:t>
      </w:r>
      <w:r>
        <w:rPr>
          <w:w w:val="105"/>
          <w:sz w:val="24"/>
        </w:rPr>
        <w:t>This</w:t>
      </w:r>
      <w:r>
        <w:rPr>
          <w:spacing w:val="-2"/>
          <w:w w:val="105"/>
          <w:sz w:val="24"/>
        </w:rPr>
        <w:t xml:space="preserve"> </w:t>
      </w:r>
      <w:r>
        <w:rPr>
          <w:w w:val="105"/>
          <w:sz w:val="24"/>
        </w:rPr>
        <w:t>standard</w:t>
      </w:r>
      <w:r>
        <w:rPr>
          <w:spacing w:val="-2"/>
          <w:w w:val="105"/>
          <w:sz w:val="24"/>
        </w:rPr>
        <w:t xml:space="preserve"> </w:t>
      </w:r>
      <w:r>
        <w:rPr>
          <w:w w:val="105"/>
          <w:sz w:val="24"/>
        </w:rPr>
        <w:t>provides</w:t>
      </w:r>
      <w:r>
        <w:rPr>
          <w:spacing w:val="-2"/>
          <w:w w:val="105"/>
          <w:sz w:val="24"/>
        </w:rPr>
        <w:t xml:space="preserve"> </w:t>
      </w:r>
      <w:r>
        <w:rPr>
          <w:w w:val="105"/>
          <w:sz w:val="24"/>
        </w:rPr>
        <w:t>guidelines</w:t>
      </w:r>
      <w:r>
        <w:rPr>
          <w:spacing w:val="-2"/>
          <w:w w:val="105"/>
          <w:sz w:val="24"/>
        </w:rPr>
        <w:t xml:space="preserve"> </w:t>
      </w:r>
      <w:r>
        <w:rPr>
          <w:w w:val="105"/>
          <w:sz w:val="24"/>
        </w:rPr>
        <w:t>for</w:t>
      </w:r>
      <w:r>
        <w:rPr>
          <w:spacing w:val="-2"/>
          <w:w w:val="105"/>
          <w:sz w:val="24"/>
        </w:rPr>
        <w:t xml:space="preserve"> </w:t>
      </w:r>
      <w:r>
        <w:rPr>
          <w:w w:val="105"/>
          <w:sz w:val="24"/>
        </w:rPr>
        <w:t>binding</w:t>
      </w:r>
      <w:r>
        <w:rPr>
          <w:spacing w:val="-2"/>
          <w:w w:val="105"/>
          <w:sz w:val="24"/>
        </w:rPr>
        <w:t xml:space="preserve"> </w:t>
      </w:r>
      <w:r>
        <w:rPr>
          <w:w w:val="105"/>
          <w:sz w:val="24"/>
        </w:rPr>
        <w:t>content</w:t>
      </w:r>
      <w:r>
        <w:rPr>
          <w:spacing w:val="-2"/>
          <w:w w:val="105"/>
          <w:sz w:val="24"/>
        </w:rPr>
        <w:t xml:space="preserve"> </w:t>
      </w:r>
      <w:r>
        <w:rPr>
          <w:w w:val="105"/>
          <w:sz w:val="24"/>
        </w:rPr>
        <w:t>identifiers</w:t>
      </w:r>
      <w:r>
        <w:rPr>
          <w:spacing w:val="-2"/>
          <w:w w:val="105"/>
          <w:sz w:val="24"/>
        </w:rPr>
        <w:t xml:space="preserve"> </w:t>
      </w:r>
      <w:r>
        <w:rPr>
          <w:w w:val="105"/>
          <w:sz w:val="24"/>
        </w:rPr>
        <w:t>to</w:t>
      </w:r>
      <w:r>
        <w:rPr>
          <w:spacing w:val="-2"/>
          <w:w w:val="105"/>
          <w:sz w:val="24"/>
        </w:rPr>
        <w:t xml:space="preserve"> </w:t>
      </w:r>
      <w:r>
        <w:rPr>
          <w:w w:val="105"/>
          <w:sz w:val="24"/>
        </w:rPr>
        <w:t>digital media. It includes methods for creating and maintaining OBID files, which can be used</w:t>
      </w:r>
      <w:r>
        <w:rPr>
          <w:spacing w:val="-1"/>
          <w:w w:val="105"/>
          <w:sz w:val="24"/>
        </w:rPr>
        <w:t xml:space="preserve"> </w:t>
      </w:r>
      <w:r>
        <w:rPr>
          <w:w w:val="105"/>
          <w:sz w:val="24"/>
        </w:rPr>
        <w:t>to document</w:t>
      </w:r>
      <w:r>
        <w:rPr>
          <w:spacing w:val="-1"/>
          <w:w w:val="105"/>
          <w:sz w:val="24"/>
        </w:rPr>
        <w:t xml:space="preserve"> </w:t>
      </w:r>
      <w:r>
        <w:rPr>
          <w:w w:val="105"/>
          <w:sz w:val="24"/>
        </w:rPr>
        <w:t>the binding of digital assets.</w:t>
      </w:r>
      <w:r>
        <w:rPr>
          <w:spacing w:val="-1"/>
          <w:w w:val="105"/>
          <w:sz w:val="24"/>
        </w:rPr>
        <w:t xml:space="preserve"> </w:t>
      </w:r>
      <w:r>
        <w:rPr>
          <w:w w:val="105"/>
          <w:sz w:val="24"/>
        </w:rPr>
        <w:t>This helps</w:t>
      </w:r>
      <w:r>
        <w:rPr>
          <w:spacing w:val="-1"/>
          <w:w w:val="105"/>
          <w:sz w:val="24"/>
        </w:rPr>
        <w:t xml:space="preserve"> </w:t>
      </w:r>
      <w:r>
        <w:rPr>
          <w:w w:val="105"/>
          <w:sz w:val="24"/>
        </w:rPr>
        <w:t>in ensuring that content is properly accounted for and can be easily identified and retrieved.</w:t>
      </w:r>
    </w:p>
    <w:p w14:paraId="16B4B983" w14:textId="77777777" w:rsidR="00184BEA" w:rsidRDefault="00184BEA">
      <w:pPr>
        <w:pStyle w:val="ListParagraph"/>
        <w:jc w:val="both"/>
        <w:rPr>
          <w:sz w:val="24"/>
        </w:rPr>
        <w:sectPr w:rsidR="00184BEA">
          <w:pgSz w:w="12240" w:h="15840"/>
          <w:pgMar w:top="1360" w:right="1080" w:bottom="1000" w:left="1440" w:header="0" w:footer="813" w:gutter="0"/>
          <w:cols w:space="720"/>
        </w:sectPr>
      </w:pPr>
    </w:p>
    <w:p w14:paraId="2E3D924F" w14:textId="77777777" w:rsidR="00184BEA" w:rsidRDefault="00000000">
      <w:pPr>
        <w:pStyle w:val="Heading2"/>
        <w:numPr>
          <w:ilvl w:val="1"/>
          <w:numId w:val="28"/>
        </w:numPr>
        <w:tabs>
          <w:tab w:val="left" w:pos="657"/>
        </w:tabs>
        <w:spacing w:before="77"/>
        <w:ind w:left="657" w:hanging="657"/>
      </w:pPr>
      <w:bookmarkStart w:id="87" w:name="_TOC_250012"/>
      <w:r>
        <w:rPr>
          <w:color w:val="0F4761"/>
          <w:spacing w:val="-2"/>
        </w:rPr>
        <w:lastRenderedPageBreak/>
        <w:t>ITU-T</w:t>
      </w:r>
      <w:r>
        <w:rPr>
          <w:color w:val="0F4761"/>
          <w:spacing w:val="-17"/>
        </w:rPr>
        <w:t xml:space="preserve"> </w:t>
      </w:r>
      <w:proofErr w:type="spellStart"/>
      <w:r>
        <w:rPr>
          <w:color w:val="0F4761"/>
          <w:spacing w:val="-2"/>
        </w:rPr>
        <w:t>X.ig-dw</w:t>
      </w:r>
      <w:proofErr w:type="spellEnd"/>
      <w:r>
        <w:rPr>
          <w:color w:val="0F4761"/>
          <w:spacing w:val="-2"/>
        </w:rPr>
        <w:t>:</w:t>
      </w:r>
      <w:r>
        <w:rPr>
          <w:color w:val="0F4761"/>
          <w:spacing w:val="-15"/>
        </w:rPr>
        <w:t xml:space="preserve"> </w:t>
      </w:r>
      <w:r>
        <w:rPr>
          <w:color w:val="0F4761"/>
          <w:spacing w:val="-2"/>
        </w:rPr>
        <w:t>Implementation</w:t>
      </w:r>
      <w:r>
        <w:rPr>
          <w:color w:val="0F4761"/>
          <w:spacing w:val="-16"/>
        </w:rPr>
        <w:t xml:space="preserve"> </w:t>
      </w:r>
      <w:r>
        <w:rPr>
          <w:color w:val="0F4761"/>
          <w:spacing w:val="-2"/>
        </w:rPr>
        <w:t>Guidelines</w:t>
      </w:r>
      <w:r>
        <w:rPr>
          <w:color w:val="0F4761"/>
          <w:spacing w:val="-16"/>
        </w:rPr>
        <w:t xml:space="preserve"> </w:t>
      </w:r>
      <w:r>
        <w:rPr>
          <w:color w:val="0F4761"/>
          <w:spacing w:val="-2"/>
        </w:rPr>
        <w:t>for</w:t>
      </w:r>
      <w:r>
        <w:rPr>
          <w:color w:val="0F4761"/>
          <w:spacing w:val="-15"/>
        </w:rPr>
        <w:t xml:space="preserve"> </w:t>
      </w:r>
      <w:r>
        <w:rPr>
          <w:color w:val="0F4761"/>
          <w:spacing w:val="-2"/>
        </w:rPr>
        <w:t>Digital</w:t>
      </w:r>
      <w:r>
        <w:rPr>
          <w:color w:val="0F4761"/>
          <w:spacing w:val="-16"/>
        </w:rPr>
        <w:t xml:space="preserve"> </w:t>
      </w:r>
      <w:bookmarkEnd w:id="87"/>
      <w:r>
        <w:rPr>
          <w:color w:val="0F4761"/>
          <w:spacing w:val="-2"/>
        </w:rPr>
        <w:t>Watermarking</w:t>
      </w:r>
    </w:p>
    <w:p w14:paraId="0B22B1A0" w14:textId="77777777" w:rsidR="00184BEA" w:rsidRDefault="00000000">
      <w:pPr>
        <w:pStyle w:val="ListParagraph"/>
        <w:numPr>
          <w:ilvl w:val="0"/>
          <w:numId w:val="8"/>
        </w:numPr>
        <w:tabs>
          <w:tab w:val="left" w:pos="719"/>
        </w:tabs>
        <w:spacing w:before="81"/>
        <w:ind w:left="719" w:hanging="359"/>
        <w:rPr>
          <w:sz w:val="24"/>
        </w:rPr>
      </w:pPr>
      <w:r>
        <w:rPr>
          <w:b/>
          <w:w w:val="105"/>
          <w:sz w:val="24"/>
        </w:rPr>
        <w:t>SDO/Group:</w:t>
      </w:r>
      <w:r>
        <w:rPr>
          <w:b/>
          <w:spacing w:val="4"/>
          <w:w w:val="105"/>
          <w:sz w:val="24"/>
        </w:rPr>
        <w:t xml:space="preserve"> </w:t>
      </w:r>
      <w:r>
        <w:rPr>
          <w:w w:val="105"/>
          <w:sz w:val="24"/>
        </w:rPr>
        <w:t>ITU-T</w:t>
      </w:r>
      <w:r>
        <w:rPr>
          <w:spacing w:val="5"/>
          <w:w w:val="105"/>
          <w:sz w:val="24"/>
        </w:rPr>
        <w:t xml:space="preserve"> </w:t>
      </w:r>
      <w:r>
        <w:rPr>
          <w:spacing w:val="-4"/>
          <w:w w:val="105"/>
          <w:sz w:val="24"/>
        </w:rPr>
        <w:t>SG17</w:t>
      </w:r>
    </w:p>
    <w:p w14:paraId="4D050132" w14:textId="77777777" w:rsidR="00184BEA" w:rsidRDefault="00000000">
      <w:pPr>
        <w:pStyle w:val="ListParagraph"/>
        <w:numPr>
          <w:ilvl w:val="0"/>
          <w:numId w:val="8"/>
        </w:numPr>
        <w:tabs>
          <w:tab w:val="left" w:pos="719"/>
        </w:tabs>
        <w:ind w:left="719" w:hanging="359"/>
        <w:rPr>
          <w:sz w:val="24"/>
        </w:rPr>
      </w:pPr>
      <w:r>
        <w:rPr>
          <w:b/>
          <w:sz w:val="24"/>
        </w:rPr>
        <w:t>Link:</w:t>
      </w:r>
      <w:r>
        <w:rPr>
          <w:b/>
          <w:spacing w:val="76"/>
          <w:sz w:val="24"/>
        </w:rPr>
        <w:t xml:space="preserve"> </w:t>
      </w:r>
      <w:r>
        <w:rPr>
          <w:color w:val="156082"/>
          <w:sz w:val="24"/>
        </w:rPr>
        <w:t>2413-</w:t>
      </w:r>
      <w:r>
        <w:rPr>
          <w:color w:val="156082"/>
          <w:spacing w:val="-4"/>
          <w:sz w:val="24"/>
        </w:rPr>
        <w:t>PLEN</w:t>
      </w:r>
    </w:p>
    <w:p w14:paraId="540BAC3C" w14:textId="77777777" w:rsidR="00184BEA" w:rsidRDefault="00000000">
      <w:pPr>
        <w:pStyle w:val="ListParagraph"/>
        <w:numPr>
          <w:ilvl w:val="0"/>
          <w:numId w:val="8"/>
        </w:numPr>
        <w:tabs>
          <w:tab w:val="left" w:pos="719"/>
        </w:tabs>
        <w:ind w:left="719" w:hanging="359"/>
        <w:rPr>
          <w:sz w:val="24"/>
        </w:rPr>
      </w:pPr>
      <w:r>
        <w:rPr>
          <w:b/>
          <w:spacing w:val="4"/>
          <w:sz w:val="24"/>
        </w:rPr>
        <w:t>Status:</w:t>
      </w:r>
      <w:r>
        <w:rPr>
          <w:b/>
          <w:spacing w:val="29"/>
          <w:sz w:val="24"/>
        </w:rPr>
        <w:t xml:space="preserve"> </w:t>
      </w:r>
      <w:r>
        <w:rPr>
          <w:spacing w:val="4"/>
          <w:sz w:val="24"/>
        </w:rPr>
        <w:t>Published,</w:t>
      </w:r>
      <w:r>
        <w:rPr>
          <w:spacing w:val="29"/>
          <w:sz w:val="24"/>
        </w:rPr>
        <w:t xml:space="preserve"> </w:t>
      </w:r>
      <w:r>
        <w:rPr>
          <w:spacing w:val="4"/>
          <w:sz w:val="24"/>
        </w:rPr>
        <w:t>but</w:t>
      </w:r>
      <w:r>
        <w:rPr>
          <w:spacing w:val="29"/>
          <w:sz w:val="24"/>
        </w:rPr>
        <w:t xml:space="preserve"> </w:t>
      </w:r>
      <w:r>
        <w:rPr>
          <w:spacing w:val="-2"/>
          <w:sz w:val="24"/>
        </w:rPr>
        <w:t>temporary</w:t>
      </w:r>
    </w:p>
    <w:p w14:paraId="5EDB682A" w14:textId="77777777" w:rsidR="00184BEA" w:rsidRDefault="00000000">
      <w:pPr>
        <w:pStyle w:val="ListParagraph"/>
        <w:numPr>
          <w:ilvl w:val="0"/>
          <w:numId w:val="8"/>
        </w:numPr>
        <w:tabs>
          <w:tab w:val="left" w:pos="719"/>
        </w:tabs>
        <w:ind w:left="719" w:hanging="359"/>
        <w:rPr>
          <w:sz w:val="24"/>
        </w:rPr>
      </w:pPr>
      <w:r>
        <w:rPr>
          <w:b/>
          <w:w w:val="105"/>
          <w:sz w:val="24"/>
        </w:rPr>
        <w:t>Media</w:t>
      </w:r>
      <w:r>
        <w:rPr>
          <w:b/>
          <w:spacing w:val="7"/>
          <w:w w:val="105"/>
          <w:sz w:val="24"/>
        </w:rPr>
        <w:t xml:space="preserve"> </w:t>
      </w:r>
      <w:r>
        <w:rPr>
          <w:b/>
          <w:w w:val="105"/>
          <w:sz w:val="24"/>
        </w:rPr>
        <w:t>Types:</w:t>
      </w:r>
      <w:r>
        <w:rPr>
          <w:b/>
          <w:spacing w:val="8"/>
          <w:w w:val="105"/>
          <w:sz w:val="24"/>
        </w:rPr>
        <w:t xml:space="preserve"> </w:t>
      </w:r>
      <w:r>
        <w:rPr>
          <w:w w:val="105"/>
          <w:sz w:val="24"/>
        </w:rPr>
        <w:t>Images,</w:t>
      </w:r>
      <w:r>
        <w:rPr>
          <w:spacing w:val="8"/>
          <w:w w:val="105"/>
          <w:sz w:val="24"/>
        </w:rPr>
        <w:t xml:space="preserve"> </w:t>
      </w:r>
      <w:r>
        <w:rPr>
          <w:spacing w:val="-2"/>
          <w:w w:val="105"/>
          <w:sz w:val="24"/>
        </w:rPr>
        <w:t>video</w:t>
      </w:r>
    </w:p>
    <w:p w14:paraId="22380274" w14:textId="77777777" w:rsidR="00184BEA" w:rsidRDefault="00000000">
      <w:pPr>
        <w:pStyle w:val="ListParagraph"/>
        <w:numPr>
          <w:ilvl w:val="0"/>
          <w:numId w:val="8"/>
        </w:numPr>
        <w:tabs>
          <w:tab w:val="left" w:pos="720"/>
        </w:tabs>
        <w:ind w:right="365"/>
        <w:rPr>
          <w:sz w:val="24"/>
        </w:rPr>
      </w:pPr>
      <w:r>
        <w:rPr>
          <w:b/>
          <w:w w:val="105"/>
          <w:sz w:val="24"/>
        </w:rPr>
        <w:t xml:space="preserve">Summary: </w:t>
      </w:r>
      <w:r>
        <w:rPr>
          <w:w w:val="105"/>
          <w:sz w:val="24"/>
        </w:rPr>
        <w:t>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59C2E4E5" w14:textId="77777777" w:rsidR="00184BEA" w:rsidRDefault="00000000">
      <w:pPr>
        <w:pStyle w:val="Heading2"/>
        <w:numPr>
          <w:ilvl w:val="1"/>
          <w:numId w:val="28"/>
        </w:numPr>
        <w:tabs>
          <w:tab w:val="left" w:pos="657"/>
        </w:tabs>
        <w:spacing w:before="197" w:line="244" w:lineRule="auto"/>
        <w:ind w:left="0" w:right="709" w:firstLine="0"/>
      </w:pPr>
      <w:bookmarkStart w:id="88" w:name="_TOC_250011"/>
      <w:r>
        <w:rPr>
          <w:color w:val="0F4761"/>
          <w:spacing w:val="-2"/>
        </w:rPr>
        <w:t>Specification</w:t>
      </w:r>
      <w:r>
        <w:rPr>
          <w:color w:val="0F4761"/>
          <w:spacing w:val="-14"/>
        </w:rPr>
        <w:t xml:space="preserve"> </w:t>
      </w:r>
      <w:r>
        <w:rPr>
          <w:color w:val="0F4761"/>
          <w:spacing w:val="-2"/>
        </w:rPr>
        <w:t>of</w:t>
      </w:r>
      <w:r>
        <w:rPr>
          <w:color w:val="0F4761"/>
          <w:spacing w:val="-13"/>
        </w:rPr>
        <w:t xml:space="preserve"> </w:t>
      </w:r>
      <w:r>
        <w:rPr>
          <w:color w:val="0F4761"/>
          <w:spacing w:val="-2"/>
        </w:rPr>
        <w:t>Digital</w:t>
      </w:r>
      <w:r>
        <w:rPr>
          <w:color w:val="0F4761"/>
          <w:spacing w:val="-13"/>
        </w:rPr>
        <w:t xml:space="preserve"> </w:t>
      </w:r>
      <w:r>
        <w:rPr>
          <w:color w:val="0F4761"/>
          <w:spacing w:val="-2"/>
        </w:rPr>
        <w:t>Rights</w:t>
      </w:r>
      <w:r>
        <w:rPr>
          <w:color w:val="0F4761"/>
          <w:spacing w:val="-14"/>
        </w:rPr>
        <w:t xml:space="preserve"> </w:t>
      </w:r>
      <w:r>
        <w:rPr>
          <w:color w:val="0F4761"/>
          <w:spacing w:val="-2"/>
        </w:rPr>
        <w:t>Management</w:t>
      </w:r>
      <w:r>
        <w:rPr>
          <w:color w:val="0F4761"/>
          <w:spacing w:val="-13"/>
        </w:rPr>
        <w:t xml:space="preserve"> </w:t>
      </w:r>
      <w:r>
        <w:rPr>
          <w:color w:val="0F4761"/>
          <w:spacing w:val="-2"/>
        </w:rPr>
        <w:t>(DRM)</w:t>
      </w:r>
      <w:r>
        <w:rPr>
          <w:color w:val="0F4761"/>
          <w:spacing w:val="-13"/>
        </w:rPr>
        <w:t xml:space="preserve"> </w:t>
      </w:r>
      <w:r>
        <w:rPr>
          <w:color w:val="0F4761"/>
          <w:spacing w:val="-2"/>
        </w:rPr>
        <w:t>Technology</w:t>
      </w:r>
      <w:r>
        <w:rPr>
          <w:color w:val="0F4761"/>
          <w:spacing w:val="-14"/>
        </w:rPr>
        <w:t xml:space="preserve"> </w:t>
      </w:r>
      <w:r>
        <w:rPr>
          <w:color w:val="0F4761"/>
          <w:spacing w:val="-2"/>
        </w:rPr>
        <w:t xml:space="preserve">for </w:t>
      </w:r>
      <w:bookmarkEnd w:id="88"/>
      <w:r>
        <w:rPr>
          <w:color w:val="0F4761"/>
        </w:rPr>
        <w:t>Digital Publications</w:t>
      </w:r>
    </w:p>
    <w:p w14:paraId="24D40D58" w14:textId="77777777" w:rsidR="00184BEA" w:rsidRDefault="00000000">
      <w:pPr>
        <w:pStyle w:val="ListParagraph"/>
        <w:numPr>
          <w:ilvl w:val="0"/>
          <w:numId w:val="7"/>
        </w:numPr>
        <w:tabs>
          <w:tab w:val="left" w:pos="719"/>
        </w:tabs>
        <w:spacing w:before="73"/>
        <w:ind w:left="719" w:hanging="359"/>
        <w:rPr>
          <w:sz w:val="24"/>
        </w:rPr>
      </w:pPr>
      <w:r>
        <w:rPr>
          <w:b/>
          <w:w w:val="110"/>
          <w:sz w:val="24"/>
        </w:rPr>
        <w:t>SDO/Group:</w:t>
      </w:r>
      <w:r>
        <w:rPr>
          <w:b/>
          <w:spacing w:val="-11"/>
          <w:w w:val="110"/>
          <w:sz w:val="24"/>
        </w:rPr>
        <w:t xml:space="preserve"> </w:t>
      </w:r>
      <w:r>
        <w:rPr>
          <w:w w:val="110"/>
          <w:sz w:val="24"/>
        </w:rPr>
        <w:t>ISO/IEC</w:t>
      </w:r>
      <w:r>
        <w:rPr>
          <w:spacing w:val="-11"/>
          <w:w w:val="110"/>
          <w:sz w:val="24"/>
        </w:rPr>
        <w:t xml:space="preserve"> </w:t>
      </w:r>
      <w:r>
        <w:rPr>
          <w:w w:val="110"/>
          <w:sz w:val="24"/>
        </w:rPr>
        <w:t>JTC</w:t>
      </w:r>
      <w:r>
        <w:rPr>
          <w:spacing w:val="-10"/>
          <w:w w:val="110"/>
          <w:sz w:val="24"/>
        </w:rPr>
        <w:t xml:space="preserve"> </w:t>
      </w:r>
      <w:r>
        <w:rPr>
          <w:w w:val="110"/>
          <w:sz w:val="24"/>
        </w:rPr>
        <w:t>1/SC</w:t>
      </w:r>
      <w:r>
        <w:rPr>
          <w:spacing w:val="-11"/>
          <w:w w:val="110"/>
          <w:sz w:val="24"/>
        </w:rPr>
        <w:t xml:space="preserve"> </w:t>
      </w:r>
      <w:r>
        <w:rPr>
          <w:spacing w:val="-5"/>
          <w:w w:val="110"/>
          <w:sz w:val="24"/>
        </w:rPr>
        <w:t>34</w:t>
      </w:r>
    </w:p>
    <w:p w14:paraId="7610AEE0" w14:textId="77777777" w:rsidR="00184BEA" w:rsidRDefault="00000000">
      <w:pPr>
        <w:pStyle w:val="ListParagraph"/>
        <w:numPr>
          <w:ilvl w:val="0"/>
          <w:numId w:val="7"/>
        </w:numPr>
        <w:tabs>
          <w:tab w:val="left" w:pos="719"/>
        </w:tabs>
        <w:ind w:left="719" w:hanging="359"/>
        <w:rPr>
          <w:sz w:val="24"/>
        </w:rPr>
      </w:pPr>
      <w:r>
        <w:rPr>
          <w:b/>
          <w:sz w:val="24"/>
        </w:rPr>
        <w:t>Link:</w:t>
      </w:r>
      <w:r>
        <w:rPr>
          <w:b/>
          <w:spacing w:val="78"/>
          <w:sz w:val="24"/>
        </w:rPr>
        <w:t xml:space="preserve"> </w:t>
      </w:r>
      <w:r>
        <w:rPr>
          <w:color w:val="156082"/>
          <w:sz w:val="24"/>
        </w:rPr>
        <w:t>ISO/IEC</w:t>
      </w:r>
      <w:r>
        <w:rPr>
          <w:color w:val="156082"/>
          <w:spacing w:val="79"/>
          <w:sz w:val="24"/>
        </w:rPr>
        <w:t xml:space="preserve"> </w:t>
      </w:r>
      <w:r>
        <w:rPr>
          <w:color w:val="156082"/>
          <w:sz w:val="24"/>
        </w:rPr>
        <w:t>23078-</w:t>
      </w:r>
      <w:r>
        <w:rPr>
          <w:color w:val="156082"/>
          <w:spacing w:val="-2"/>
          <w:sz w:val="24"/>
        </w:rPr>
        <w:t>1:2024</w:t>
      </w:r>
    </w:p>
    <w:p w14:paraId="7911B345" w14:textId="77777777" w:rsidR="00184BEA" w:rsidRDefault="00000000">
      <w:pPr>
        <w:pStyle w:val="ListParagraph"/>
        <w:numPr>
          <w:ilvl w:val="0"/>
          <w:numId w:val="7"/>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37174D7C" w14:textId="77777777" w:rsidR="00184BEA" w:rsidRDefault="00000000">
      <w:pPr>
        <w:pStyle w:val="ListParagraph"/>
        <w:numPr>
          <w:ilvl w:val="0"/>
          <w:numId w:val="7"/>
        </w:numPr>
        <w:tabs>
          <w:tab w:val="left" w:pos="719"/>
        </w:tabs>
        <w:ind w:left="719" w:hanging="359"/>
        <w:rPr>
          <w:sz w:val="24"/>
        </w:rPr>
      </w:pPr>
      <w:r>
        <w:rPr>
          <w:b/>
          <w:sz w:val="24"/>
        </w:rPr>
        <w:t>Media</w:t>
      </w:r>
      <w:r>
        <w:rPr>
          <w:b/>
          <w:spacing w:val="32"/>
          <w:sz w:val="24"/>
        </w:rPr>
        <w:t xml:space="preserve"> </w:t>
      </w:r>
      <w:r>
        <w:rPr>
          <w:b/>
          <w:sz w:val="24"/>
        </w:rPr>
        <w:t>Types:</w:t>
      </w:r>
      <w:r>
        <w:rPr>
          <w:b/>
          <w:spacing w:val="32"/>
          <w:sz w:val="24"/>
        </w:rPr>
        <w:t xml:space="preserve"> </w:t>
      </w:r>
      <w:proofErr w:type="spellStart"/>
      <w:r>
        <w:rPr>
          <w:sz w:val="24"/>
        </w:rPr>
        <w:t>EPub</w:t>
      </w:r>
      <w:proofErr w:type="spellEnd"/>
      <w:r>
        <w:rPr>
          <w:spacing w:val="33"/>
          <w:sz w:val="24"/>
        </w:rPr>
        <w:t xml:space="preserve"> </w:t>
      </w:r>
      <w:r>
        <w:rPr>
          <w:sz w:val="24"/>
        </w:rPr>
        <w:t>and</w:t>
      </w:r>
      <w:r>
        <w:rPr>
          <w:spacing w:val="32"/>
          <w:sz w:val="24"/>
        </w:rPr>
        <w:t xml:space="preserve"> </w:t>
      </w:r>
      <w:r>
        <w:rPr>
          <w:spacing w:val="-5"/>
          <w:sz w:val="24"/>
        </w:rPr>
        <w:t>PDF</w:t>
      </w:r>
    </w:p>
    <w:p w14:paraId="14046BC9" w14:textId="77777777" w:rsidR="00184BEA" w:rsidRDefault="00000000">
      <w:pPr>
        <w:pStyle w:val="ListParagraph"/>
        <w:numPr>
          <w:ilvl w:val="0"/>
          <w:numId w:val="7"/>
        </w:numPr>
        <w:tabs>
          <w:tab w:val="left" w:pos="720"/>
        </w:tabs>
        <w:ind w:right="357"/>
        <w:jc w:val="both"/>
        <w:rPr>
          <w:sz w:val="24"/>
        </w:rPr>
      </w:pPr>
      <w:r>
        <w:rPr>
          <w:b/>
          <w:w w:val="105"/>
          <w:sz w:val="24"/>
        </w:rPr>
        <w:t xml:space="preserve">Summary: </w:t>
      </w:r>
      <w:r>
        <w:rPr>
          <w:w w:val="105"/>
          <w:sz w:val="24"/>
        </w:rPr>
        <w:t>This standard provides an overview of DRM technologies for digital publications.</w:t>
      </w:r>
      <w:r>
        <w:rPr>
          <w:spacing w:val="-5"/>
          <w:w w:val="105"/>
          <w:sz w:val="24"/>
        </w:rPr>
        <w:t xml:space="preserve"> </w:t>
      </w:r>
      <w:r>
        <w:rPr>
          <w:w w:val="105"/>
          <w:sz w:val="24"/>
        </w:rPr>
        <w:t>It</w:t>
      </w:r>
      <w:r>
        <w:rPr>
          <w:spacing w:val="-5"/>
          <w:w w:val="105"/>
          <w:sz w:val="24"/>
        </w:rPr>
        <w:t xml:space="preserve"> </w:t>
      </w:r>
      <w:r>
        <w:rPr>
          <w:w w:val="105"/>
          <w:sz w:val="24"/>
        </w:rPr>
        <w:t>includes</w:t>
      </w:r>
      <w:r>
        <w:rPr>
          <w:spacing w:val="-5"/>
          <w:w w:val="105"/>
          <w:sz w:val="24"/>
        </w:rPr>
        <w:t xml:space="preserve"> </w:t>
      </w:r>
      <w:r>
        <w:rPr>
          <w:w w:val="105"/>
          <w:sz w:val="24"/>
        </w:rPr>
        <w:t>guidelines</w:t>
      </w:r>
      <w:r>
        <w:rPr>
          <w:spacing w:val="-5"/>
          <w:w w:val="105"/>
          <w:sz w:val="24"/>
        </w:rPr>
        <w:t xml:space="preserve"> </w:t>
      </w:r>
      <w:r>
        <w:rPr>
          <w:w w:val="105"/>
          <w:sz w:val="24"/>
        </w:rPr>
        <w:t>for</w:t>
      </w:r>
      <w:r>
        <w:rPr>
          <w:spacing w:val="-5"/>
          <w:w w:val="105"/>
          <w:sz w:val="24"/>
        </w:rPr>
        <w:t xml:space="preserve"> </w:t>
      </w:r>
      <w:r>
        <w:rPr>
          <w:w w:val="105"/>
          <w:sz w:val="24"/>
        </w:rPr>
        <w:t>creating</w:t>
      </w:r>
      <w:r>
        <w:rPr>
          <w:spacing w:val="-5"/>
          <w:w w:val="105"/>
          <w:sz w:val="24"/>
        </w:rPr>
        <w:t xml:space="preserve"> </w:t>
      </w:r>
      <w:r>
        <w:rPr>
          <w:w w:val="105"/>
          <w:sz w:val="24"/>
        </w:rPr>
        <w:t>and</w:t>
      </w:r>
      <w:r>
        <w:rPr>
          <w:spacing w:val="-5"/>
          <w:w w:val="105"/>
          <w:sz w:val="24"/>
        </w:rPr>
        <w:t xml:space="preserve"> </w:t>
      </w:r>
      <w:r>
        <w:rPr>
          <w:w w:val="105"/>
          <w:sz w:val="24"/>
        </w:rPr>
        <w:t>maintaining</w:t>
      </w:r>
      <w:r>
        <w:rPr>
          <w:spacing w:val="-5"/>
          <w:w w:val="105"/>
          <w:sz w:val="24"/>
        </w:rPr>
        <w:t xml:space="preserve"> </w:t>
      </w:r>
      <w:r>
        <w:rPr>
          <w:w w:val="105"/>
          <w:sz w:val="24"/>
        </w:rPr>
        <w:t>DRM</w:t>
      </w:r>
      <w:r>
        <w:rPr>
          <w:spacing w:val="-5"/>
          <w:w w:val="105"/>
          <w:sz w:val="24"/>
        </w:rPr>
        <w:t xml:space="preserve"> </w:t>
      </w:r>
      <w:r>
        <w:rPr>
          <w:w w:val="105"/>
          <w:sz w:val="24"/>
        </w:rPr>
        <w:t>files,</w:t>
      </w:r>
      <w:r>
        <w:rPr>
          <w:spacing w:val="-5"/>
          <w:w w:val="105"/>
          <w:sz w:val="24"/>
        </w:rPr>
        <w:t xml:space="preserve"> </w:t>
      </w:r>
      <w:r>
        <w:rPr>
          <w:w w:val="105"/>
          <w:sz w:val="24"/>
        </w:rPr>
        <w:t>which</w:t>
      </w:r>
      <w:r>
        <w:rPr>
          <w:spacing w:val="-5"/>
          <w:w w:val="105"/>
          <w:sz w:val="24"/>
        </w:rPr>
        <w:t xml:space="preserve"> </w:t>
      </w:r>
      <w:r>
        <w:rPr>
          <w:w w:val="105"/>
          <w:sz w:val="24"/>
        </w:rPr>
        <w:t>can be</w:t>
      </w:r>
      <w:r>
        <w:rPr>
          <w:spacing w:val="-4"/>
          <w:w w:val="105"/>
          <w:sz w:val="24"/>
        </w:rPr>
        <w:t xml:space="preserve"> </w:t>
      </w:r>
      <w:r>
        <w:rPr>
          <w:w w:val="105"/>
          <w:sz w:val="24"/>
        </w:rPr>
        <w:t>used</w:t>
      </w:r>
      <w:r>
        <w:rPr>
          <w:spacing w:val="-4"/>
          <w:w w:val="105"/>
          <w:sz w:val="24"/>
        </w:rPr>
        <w:t xml:space="preserve"> </w:t>
      </w:r>
      <w:r>
        <w:rPr>
          <w:w w:val="105"/>
          <w:sz w:val="24"/>
        </w:rPr>
        <w:t>to</w:t>
      </w:r>
      <w:r>
        <w:rPr>
          <w:spacing w:val="-4"/>
          <w:w w:val="105"/>
          <w:sz w:val="24"/>
        </w:rPr>
        <w:t xml:space="preserve"> </w:t>
      </w:r>
      <w:r>
        <w:rPr>
          <w:w w:val="105"/>
          <w:sz w:val="24"/>
        </w:rPr>
        <w:t>document</w:t>
      </w:r>
      <w:r>
        <w:rPr>
          <w:spacing w:val="-4"/>
          <w:w w:val="105"/>
          <w:sz w:val="24"/>
        </w:rPr>
        <w:t xml:space="preserve"> </w:t>
      </w:r>
      <w:r>
        <w:rPr>
          <w:w w:val="105"/>
          <w:sz w:val="24"/>
        </w:rPr>
        <w:t>the</w:t>
      </w:r>
      <w:r>
        <w:rPr>
          <w:spacing w:val="-4"/>
          <w:w w:val="105"/>
          <w:sz w:val="24"/>
        </w:rPr>
        <w:t xml:space="preserve"> </w:t>
      </w:r>
      <w:r>
        <w:rPr>
          <w:w w:val="105"/>
          <w:sz w:val="24"/>
        </w:rPr>
        <w:t>DRM</w:t>
      </w:r>
      <w:r>
        <w:rPr>
          <w:spacing w:val="-4"/>
          <w:w w:val="105"/>
          <w:sz w:val="24"/>
        </w:rPr>
        <w:t xml:space="preserve"> </w:t>
      </w:r>
      <w:r>
        <w:rPr>
          <w:w w:val="105"/>
          <w:sz w:val="24"/>
        </w:rPr>
        <w:t>of</w:t>
      </w:r>
      <w:r>
        <w:rPr>
          <w:spacing w:val="-4"/>
          <w:w w:val="105"/>
          <w:sz w:val="24"/>
        </w:rPr>
        <w:t xml:space="preserve"> </w:t>
      </w:r>
      <w:r>
        <w:rPr>
          <w:w w:val="105"/>
          <w:sz w:val="24"/>
        </w:rPr>
        <w:t>digital</w:t>
      </w:r>
      <w:r>
        <w:rPr>
          <w:spacing w:val="-4"/>
          <w:w w:val="105"/>
          <w:sz w:val="24"/>
        </w:rPr>
        <w:t xml:space="preserve"> </w:t>
      </w:r>
      <w:r>
        <w:rPr>
          <w:w w:val="105"/>
          <w:sz w:val="24"/>
        </w:rPr>
        <w:t>assets.</w:t>
      </w:r>
      <w:r>
        <w:rPr>
          <w:spacing w:val="-4"/>
          <w:w w:val="105"/>
          <w:sz w:val="24"/>
        </w:rPr>
        <w:t xml:space="preserve"> </w:t>
      </w:r>
      <w:r>
        <w:rPr>
          <w:w w:val="105"/>
          <w:sz w:val="24"/>
        </w:rPr>
        <w:t>This</w:t>
      </w:r>
      <w:r>
        <w:rPr>
          <w:spacing w:val="-4"/>
          <w:w w:val="105"/>
          <w:sz w:val="24"/>
        </w:rPr>
        <w:t xml:space="preserve"> </w:t>
      </w:r>
      <w:r>
        <w:rPr>
          <w:w w:val="105"/>
          <w:sz w:val="24"/>
        </w:rPr>
        <w:t>helps</w:t>
      </w:r>
      <w:r>
        <w:rPr>
          <w:spacing w:val="-4"/>
          <w:w w:val="105"/>
          <w:sz w:val="24"/>
        </w:rPr>
        <w:t xml:space="preserve"> </w:t>
      </w:r>
      <w:r>
        <w:rPr>
          <w:w w:val="105"/>
          <w:sz w:val="24"/>
        </w:rPr>
        <w:t>in</w:t>
      </w:r>
      <w:r>
        <w:rPr>
          <w:spacing w:val="-4"/>
          <w:w w:val="105"/>
          <w:sz w:val="24"/>
        </w:rPr>
        <w:t xml:space="preserve"> </w:t>
      </w:r>
      <w:r>
        <w:rPr>
          <w:w w:val="105"/>
          <w:sz w:val="24"/>
        </w:rPr>
        <w:t>ensuring</w:t>
      </w:r>
      <w:r>
        <w:rPr>
          <w:spacing w:val="-4"/>
          <w:w w:val="105"/>
          <w:sz w:val="24"/>
        </w:rPr>
        <w:t xml:space="preserve"> </w:t>
      </w:r>
      <w:r>
        <w:rPr>
          <w:w w:val="105"/>
          <w:sz w:val="24"/>
        </w:rPr>
        <w:t>that</w:t>
      </w:r>
      <w:r>
        <w:rPr>
          <w:spacing w:val="-4"/>
          <w:w w:val="105"/>
          <w:sz w:val="24"/>
        </w:rPr>
        <w:t xml:space="preserve"> </w:t>
      </w:r>
      <w:r>
        <w:rPr>
          <w:w w:val="105"/>
          <w:sz w:val="24"/>
        </w:rPr>
        <w:t>content</w:t>
      </w:r>
      <w:r>
        <w:rPr>
          <w:spacing w:val="-4"/>
          <w:w w:val="105"/>
          <w:sz w:val="24"/>
        </w:rPr>
        <w:t xml:space="preserve"> </w:t>
      </w:r>
      <w:r>
        <w:rPr>
          <w:w w:val="105"/>
          <w:sz w:val="24"/>
        </w:rPr>
        <w:t>is properly accounted for and can be easily identified and retrieved.</w:t>
      </w:r>
    </w:p>
    <w:p w14:paraId="08A7BA6A" w14:textId="77777777" w:rsidR="00184BEA" w:rsidRDefault="00000000">
      <w:pPr>
        <w:pStyle w:val="Heading2"/>
        <w:numPr>
          <w:ilvl w:val="1"/>
          <w:numId w:val="28"/>
        </w:numPr>
        <w:tabs>
          <w:tab w:val="left" w:pos="657"/>
        </w:tabs>
        <w:spacing w:before="197" w:line="242" w:lineRule="auto"/>
        <w:ind w:left="0" w:right="1439" w:firstLine="0"/>
      </w:pPr>
      <w:bookmarkStart w:id="89" w:name="_TOC_250010"/>
      <w:r>
        <w:rPr>
          <w:color w:val="0F4761"/>
          <w:spacing w:val="-2"/>
        </w:rPr>
        <w:t>A</w:t>
      </w:r>
      <w:r>
        <w:rPr>
          <w:color w:val="0F4761"/>
          <w:spacing w:val="-17"/>
        </w:rPr>
        <w:t xml:space="preserve"> </w:t>
      </w:r>
      <w:r>
        <w:rPr>
          <w:color w:val="0F4761"/>
          <w:spacing w:val="-2"/>
        </w:rPr>
        <w:t>Review</w:t>
      </w:r>
      <w:r>
        <w:rPr>
          <w:color w:val="0F4761"/>
          <w:spacing w:val="-16"/>
        </w:rPr>
        <w:t xml:space="preserve"> </w:t>
      </w:r>
      <w:r>
        <w:rPr>
          <w:color w:val="0F4761"/>
          <w:spacing w:val="-2"/>
        </w:rPr>
        <w:t>of</w:t>
      </w:r>
      <w:r>
        <w:rPr>
          <w:color w:val="0F4761"/>
          <w:spacing w:val="-16"/>
        </w:rPr>
        <w:t xml:space="preserve"> </w:t>
      </w:r>
      <w:r>
        <w:rPr>
          <w:color w:val="0F4761"/>
          <w:spacing w:val="-2"/>
        </w:rPr>
        <w:t>Medical</w:t>
      </w:r>
      <w:r>
        <w:rPr>
          <w:color w:val="0F4761"/>
          <w:spacing w:val="-16"/>
        </w:rPr>
        <w:t xml:space="preserve"> </w:t>
      </w:r>
      <w:r>
        <w:rPr>
          <w:color w:val="0F4761"/>
          <w:spacing w:val="-2"/>
        </w:rPr>
        <w:t>Image</w:t>
      </w:r>
      <w:r>
        <w:rPr>
          <w:color w:val="0F4761"/>
          <w:spacing w:val="-16"/>
        </w:rPr>
        <w:t xml:space="preserve"> </w:t>
      </w:r>
      <w:r>
        <w:rPr>
          <w:color w:val="0F4761"/>
          <w:spacing w:val="-2"/>
        </w:rPr>
        <w:t>Watermarking</w:t>
      </w:r>
      <w:r>
        <w:rPr>
          <w:color w:val="0F4761"/>
          <w:spacing w:val="-16"/>
        </w:rPr>
        <w:t xml:space="preserve"> </w:t>
      </w:r>
      <w:r>
        <w:rPr>
          <w:color w:val="0F4761"/>
          <w:spacing w:val="-2"/>
        </w:rPr>
        <w:t>Requirements</w:t>
      </w:r>
      <w:r>
        <w:rPr>
          <w:color w:val="0F4761"/>
          <w:spacing w:val="-16"/>
        </w:rPr>
        <w:t xml:space="preserve"> </w:t>
      </w:r>
      <w:bookmarkEnd w:id="89"/>
      <w:r>
        <w:rPr>
          <w:color w:val="0F4761"/>
          <w:spacing w:val="-2"/>
        </w:rPr>
        <w:t>for Teleradiology</w:t>
      </w:r>
    </w:p>
    <w:p w14:paraId="25A7376C" w14:textId="77777777" w:rsidR="00184BEA" w:rsidRDefault="00000000">
      <w:pPr>
        <w:pStyle w:val="ListParagraph"/>
        <w:numPr>
          <w:ilvl w:val="0"/>
          <w:numId w:val="6"/>
        </w:numPr>
        <w:tabs>
          <w:tab w:val="left" w:pos="719"/>
        </w:tabs>
        <w:spacing w:before="76"/>
        <w:ind w:left="719" w:hanging="359"/>
        <w:rPr>
          <w:sz w:val="24"/>
        </w:rPr>
      </w:pPr>
      <w:r>
        <w:rPr>
          <w:b/>
          <w:w w:val="105"/>
          <w:sz w:val="24"/>
        </w:rPr>
        <w:t>SDO/Group:</w:t>
      </w:r>
      <w:r>
        <w:rPr>
          <w:b/>
          <w:spacing w:val="29"/>
          <w:w w:val="110"/>
          <w:sz w:val="24"/>
        </w:rPr>
        <w:t xml:space="preserve"> </w:t>
      </w:r>
      <w:r>
        <w:rPr>
          <w:spacing w:val="-5"/>
          <w:w w:val="110"/>
          <w:sz w:val="24"/>
        </w:rPr>
        <w:t>NIH</w:t>
      </w:r>
    </w:p>
    <w:p w14:paraId="1B05E595" w14:textId="77777777" w:rsidR="00184BEA" w:rsidRDefault="00000000">
      <w:pPr>
        <w:pStyle w:val="ListParagraph"/>
        <w:numPr>
          <w:ilvl w:val="0"/>
          <w:numId w:val="6"/>
        </w:numPr>
        <w:tabs>
          <w:tab w:val="left" w:pos="719"/>
        </w:tabs>
        <w:ind w:left="719" w:hanging="359"/>
        <w:rPr>
          <w:sz w:val="24"/>
        </w:rPr>
      </w:pPr>
      <w:r>
        <w:rPr>
          <w:b/>
          <w:w w:val="105"/>
          <w:sz w:val="24"/>
        </w:rPr>
        <w:t>Link:</w:t>
      </w:r>
      <w:r>
        <w:rPr>
          <w:b/>
          <w:spacing w:val="2"/>
          <w:w w:val="105"/>
          <w:sz w:val="24"/>
        </w:rPr>
        <w:t xml:space="preserve"> </w:t>
      </w:r>
      <w:r>
        <w:rPr>
          <w:color w:val="156082"/>
          <w:w w:val="105"/>
          <w:sz w:val="24"/>
        </w:rPr>
        <w:t>Medical</w:t>
      </w:r>
      <w:r>
        <w:rPr>
          <w:color w:val="156082"/>
          <w:spacing w:val="3"/>
          <w:w w:val="105"/>
          <w:sz w:val="24"/>
        </w:rPr>
        <w:t xml:space="preserve"> </w:t>
      </w:r>
      <w:r>
        <w:rPr>
          <w:color w:val="156082"/>
          <w:w w:val="105"/>
          <w:sz w:val="24"/>
        </w:rPr>
        <w:t>Image</w:t>
      </w:r>
      <w:r>
        <w:rPr>
          <w:color w:val="156082"/>
          <w:spacing w:val="2"/>
          <w:w w:val="105"/>
          <w:sz w:val="24"/>
        </w:rPr>
        <w:t xml:space="preserve"> </w:t>
      </w:r>
      <w:r>
        <w:rPr>
          <w:color w:val="156082"/>
          <w:spacing w:val="-2"/>
          <w:w w:val="105"/>
          <w:sz w:val="24"/>
        </w:rPr>
        <w:t>Watermarking</w:t>
      </w:r>
    </w:p>
    <w:p w14:paraId="4C453336" w14:textId="77777777" w:rsidR="00184BEA" w:rsidRDefault="00000000">
      <w:pPr>
        <w:pStyle w:val="ListParagraph"/>
        <w:numPr>
          <w:ilvl w:val="0"/>
          <w:numId w:val="6"/>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15CA6D4B" w14:textId="77777777" w:rsidR="00184BEA" w:rsidRDefault="00000000">
      <w:pPr>
        <w:pStyle w:val="ListParagraph"/>
        <w:numPr>
          <w:ilvl w:val="0"/>
          <w:numId w:val="6"/>
        </w:numPr>
        <w:tabs>
          <w:tab w:val="left" w:pos="719"/>
        </w:tabs>
        <w:ind w:left="719" w:hanging="359"/>
        <w:rPr>
          <w:sz w:val="24"/>
        </w:rPr>
      </w:pPr>
      <w:r>
        <w:rPr>
          <w:b/>
          <w:sz w:val="24"/>
        </w:rPr>
        <w:t>Media</w:t>
      </w:r>
      <w:r>
        <w:rPr>
          <w:b/>
          <w:spacing w:val="37"/>
          <w:sz w:val="24"/>
        </w:rPr>
        <w:t xml:space="preserve"> </w:t>
      </w:r>
      <w:r>
        <w:rPr>
          <w:b/>
          <w:sz w:val="24"/>
        </w:rPr>
        <w:t>Types:</w:t>
      </w:r>
      <w:r>
        <w:rPr>
          <w:b/>
          <w:spacing w:val="37"/>
          <w:sz w:val="24"/>
        </w:rPr>
        <w:t xml:space="preserve"> </w:t>
      </w:r>
      <w:r>
        <w:rPr>
          <w:spacing w:val="-2"/>
          <w:sz w:val="24"/>
        </w:rPr>
        <w:t>Images</w:t>
      </w:r>
    </w:p>
    <w:p w14:paraId="11CFA573" w14:textId="77777777" w:rsidR="00184BEA" w:rsidRDefault="00000000">
      <w:pPr>
        <w:pStyle w:val="ListParagraph"/>
        <w:numPr>
          <w:ilvl w:val="0"/>
          <w:numId w:val="6"/>
        </w:numPr>
        <w:tabs>
          <w:tab w:val="left" w:pos="720"/>
        </w:tabs>
        <w:ind w:right="357"/>
        <w:jc w:val="both"/>
        <w:rPr>
          <w:sz w:val="24"/>
        </w:rPr>
      </w:pPr>
      <w:r>
        <w:rPr>
          <w:b/>
          <w:w w:val="105"/>
          <w:sz w:val="24"/>
        </w:rPr>
        <w:t xml:space="preserve">Summary: </w:t>
      </w:r>
      <w:r>
        <w:rPr>
          <w:w w:val="105"/>
          <w:sz w:val="24"/>
        </w:rPr>
        <w:t>This review outlines the requirements for watermarking medical images for</w:t>
      </w:r>
      <w:r>
        <w:rPr>
          <w:spacing w:val="-5"/>
          <w:w w:val="105"/>
          <w:sz w:val="24"/>
        </w:rPr>
        <w:t xml:space="preserve"> </w:t>
      </w:r>
      <w:r>
        <w:rPr>
          <w:w w:val="105"/>
          <w:sz w:val="24"/>
        </w:rPr>
        <w:t>teleradiology.</w:t>
      </w:r>
      <w:r>
        <w:rPr>
          <w:spacing w:val="-5"/>
          <w:w w:val="105"/>
          <w:sz w:val="24"/>
        </w:rPr>
        <w:t xml:space="preserve"> </w:t>
      </w:r>
      <w:r>
        <w:rPr>
          <w:w w:val="105"/>
          <w:sz w:val="24"/>
        </w:rPr>
        <w:t>It</w:t>
      </w:r>
      <w:r>
        <w:rPr>
          <w:spacing w:val="-5"/>
          <w:w w:val="105"/>
          <w:sz w:val="24"/>
        </w:rPr>
        <w:t xml:space="preserve"> </w:t>
      </w:r>
      <w:r>
        <w:rPr>
          <w:w w:val="105"/>
          <w:sz w:val="24"/>
        </w:rPr>
        <w:t>includes</w:t>
      </w:r>
      <w:r>
        <w:rPr>
          <w:spacing w:val="-5"/>
          <w:w w:val="105"/>
          <w:sz w:val="24"/>
        </w:rPr>
        <w:t xml:space="preserve"> </w:t>
      </w:r>
      <w:r>
        <w:rPr>
          <w:w w:val="105"/>
          <w:sz w:val="24"/>
        </w:rPr>
        <w:t>guidelines</w:t>
      </w:r>
      <w:r>
        <w:rPr>
          <w:spacing w:val="-5"/>
          <w:w w:val="105"/>
          <w:sz w:val="24"/>
        </w:rPr>
        <w:t xml:space="preserve"> </w:t>
      </w:r>
      <w:r>
        <w:rPr>
          <w:w w:val="105"/>
          <w:sz w:val="24"/>
        </w:rPr>
        <w:t>for</w:t>
      </w:r>
      <w:r>
        <w:rPr>
          <w:spacing w:val="-5"/>
          <w:w w:val="105"/>
          <w:sz w:val="24"/>
        </w:rPr>
        <w:t xml:space="preserve"> </w:t>
      </w:r>
      <w:r>
        <w:rPr>
          <w:w w:val="105"/>
          <w:sz w:val="24"/>
        </w:rPr>
        <w:t>creating</w:t>
      </w:r>
      <w:r>
        <w:rPr>
          <w:spacing w:val="-5"/>
          <w:w w:val="105"/>
          <w:sz w:val="24"/>
        </w:rPr>
        <w:t xml:space="preserve"> </w:t>
      </w:r>
      <w:r>
        <w:rPr>
          <w:w w:val="105"/>
          <w:sz w:val="24"/>
        </w:rPr>
        <w:t>and</w:t>
      </w:r>
      <w:r>
        <w:rPr>
          <w:spacing w:val="-5"/>
          <w:w w:val="105"/>
          <w:sz w:val="24"/>
        </w:rPr>
        <w:t xml:space="preserve"> </w:t>
      </w:r>
      <w:r>
        <w:rPr>
          <w:w w:val="105"/>
          <w:sz w:val="24"/>
        </w:rPr>
        <w:t>maintaining</w:t>
      </w:r>
      <w:r>
        <w:rPr>
          <w:spacing w:val="-5"/>
          <w:w w:val="105"/>
          <w:sz w:val="24"/>
        </w:rPr>
        <w:t xml:space="preserve"> </w:t>
      </w:r>
      <w:r>
        <w:rPr>
          <w:w w:val="105"/>
          <w:sz w:val="24"/>
        </w:rPr>
        <w:t>watermark</w:t>
      </w:r>
      <w:r>
        <w:rPr>
          <w:spacing w:val="-5"/>
          <w:w w:val="105"/>
          <w:sz w:val="24"/>
        </w:rPr>
        <w:t xml:space="preserve"> </w:t>
      </w:r>
      <w:r>
        <w:rPr>
          <w:w w:val="105"/>
          <w:sz w:val="24"/>
        </w:rPr>
        <w:t xml:space="preserve">files, which can be used to document the watermarking of medical images. This helps in ensuring that content is properly accounted for and can be easily identified and </w:t>
      </w:r>
      <w:r>
        <w:rPr>
          <w:spacing w:val="-2"/>
          <w:w w:val="105"/>
          <w:sz w:val="24"/>
        </w:rPr>
        <w:t>retrieved.</w:t>
      </w:r>
    </w:p>
    <w:p w14:paraId="660AE007" w14:textId="77777777" w:rsidR="00184BEA" w:rsidRDefault="00184BEA">
      <w:pPr>
        <w:pStyle w:val="ListParagraph"/>
        <w:jc w:val="both"/>
        <w:rPr>
          <w:sz w:val="24"/>
        </w:rPr>
        <w:sectPr w:rsidR="00184BEA">
          <w:pgSz w:w="12240" w:h="15840"/>
          <w:pgMar w:top="1360" w:right="1080" w:bottom="1000" w:left="1440" w:header="0" w:footer="813" w:gutter="0"/>
          <w:cols w:space="720"/>
        </w:sectPr>
      </w:pPr>
    </w:p>
    <w:p w14:paraId="4A414FAC" w14:textId="77777777" w:rsidR="00184BEA" w:rsidRDefault="00000000">
      <w:pPr>
        <w:pStyle w:val="Heading2"/>
        <w:numPr>
          <w:ilvl w:val="1"/>
          <w:numId w:val="28"/>
        </w:numPr>
        <w:tabs>
          <w:tab w:val="left" w:pos="657"/>
        </w:tabs>
        <w:spacing w:before="77"/>
        <w:ind w:left="657" w:hanging="657"/>
      </w:pPr>
      <w:bookmarkStart w:id="90" w:name="_TOC_250009"/>
      <w:r>
        <w:rPr>
          <w:color w:val="0F4761"/>
        </w:rPr>
        <w:lastRenderedPageBreak/>
        <w:t>Evaluation</w:t>
      </w:r>
      <w:r>
        <w:rPr>
          <w:color w:val="0F4761"/>
          <w:spacing w:val="-14"/>
        </w:rPr>
        <w:t xml:space="preserve"> </w:t>
      </w:r>
      <w:r>
        <w:rPr>
          <w:color w:val="0F4761"/>
        </w:rPr>
        <w:t>Tools</w:t>
      </w:r>
      <w:r>
        <w:rPr>
          <w:color w:val="0F4761"/>
          <w:spacing w:val="-14"/>
        </w:rPr>
        <w:t xml:space="preserve"> </w:t>
      </w:r>
      <w:r>
        <w:rPr>
          <w:color w:val="0F4761"/>
        </w:rPr>
        <w:t>for</w:t>
      </w:r>
      <w:r>
        <w:rPr>
          <w:color w:val="0F4761"/>
          <w:spacing w:val="-14"/>
        </w:rPr>
        <w:t xml:space="preserve"> </w:t>
      </w:r>
      <w:r>
        <w:rPr>
          <w:color w:val="0F4761"/>
        </w:rPr>
        <w:t>Persistent</w:t>
      </w:r>
      <w:r>
        <w:rPr>
          <w:color w:val="0F4761"/>
          <w:spacing w:val="-13"/>
        </w:rPr>
        <w:t xml:space="preserve"> </w:t>
      </w:r>
      <w:r>
        <w:rPr>
          <w:color w:val="0F4761"/>
        </w:rPr>
        <w:t>Association</w:t>
      </w:r>
      <w:r>
        <w:rPr>
          <w:color w:val="0F4761"/>
          <w:spacing w:val="-14"/>
        </w:rPr>
        <w:t xml:space="preserve"> </w:t>
      </w:r>
      <w:bookmarkEnd w:id="90"/>
      <w:r>
        <w:rPr>
          <w:color w:val="0F4761"/>
          <w:spacing w:val="-2"/>
        </w:rPr>
        <w:t>Technologies</w:t>
      </w:r>
    </w:p>
    <w:p w14:paraId="469A5F3D" w14:textId="77777777" w:rsidR="00184BEA" w:rsidRDefault="00000000">
      <w:pPr>
        <w:pStyle w:val="ListParagraph"/>
        <w:numPr>
          <w:ilvl w:val="0"/>
          <w:numId w:val="5"/>
        </w:numPr>
        <w:tabs>
          <w:tab w:val="left" w:pos="719"/>
        </w:tabs>
        <w:spacing w:before="81"/>
        <w:ind w:left="719" w:hanging="359"/>
        <w:rPr>
          <w:sz w:val="24"/>
        </w:rPr>
      </w:pPr>
      <w:r>
        <w:rPr>
          <w:b/>
          <w:w w:val="105"/>
          <w:sz w:val="24"/>
        </w:rPr>
        <w:t>SDO/Group:</w:t>
      </w:r>
      <w:r>
        <w:rPr>
          <w:b/>
          <w:spacing w:val="12"/>
          <w:w w:val="105"/>
          <w:sz w:val="24"/>
        </w:rPr>
        <w:t xml:space="preserve"> </w:t>
      </w:r>
      <w:r>
        <w:rPr>
          <w:w w:val="105"/>
          <w:sz w:val="24"/>
        </w:rPr>
        <w:t>ISO/IEC</w:t>
      </w:r>
      <w:r>
        <w:rPr>
          <w:spacing w:val="13"/>
          <w:w w:val="105"/>
          <w:sz w:val="24"/>
        </w:rPr>
        <w:t xml:space="preserve"> </w:t>
      </w:r>
      <w:r>
        <w:rPr>
          <w:w w:val="105"/>
          <w:sz w:val="24"/>
        </w:rPr>
        <w:t>JTC</w:t>
      </w:r>
      <w:r>
        <w:rPr>
          <w:spacing w:val="12"/>
          <w:w w:val="105"/>
          <w:sz w:val="24"/>
        </w:rPr>
        <w:t xml:space="preserve"> </w:t>
      </w:r>
      <w:r>
        <w:rPr>
          <w:w w:val="105"/>
          <w:sz w:val="24"/>
        </w:rPr>
        <w:t>1/SC</w:t>
      </w:r>
      <w:r>
        <w:rPr>
          <w:spacing w:val="13"/>
          <w:w w:val="105"/>
          <w:sz w:val="24"/>
        </w:rPr>
        <w:t xml:space="preserve"> </w:t>
      </w:r>
      <w:r>
        <w:rPr>
          <w:w w:val="105"/>
          <w:sz w:val="24"/>
        </w:rPr>
        <w:t>29/WG</w:t>
      </w:r>
      <w:r>
        <w:rPr>
          <w:spacing w:val="13"/>
          <w:w w:val="105"/>
          <w:sz w:val="24"/>
        </w:rPr>
        <w:t xml:space="preserve"> </w:t>
      </w:r>
      <w:r>
        <w:rPr>
          <w:w w:val="105"/>
          <w:sz w:val="24"/>
        </w:rPr>
        <w:t>11</w:t>
      </w:r>
      <w:r>
        <w:rPr>
          <w:spacing w:val="12"/>
          <w:w w:val="105"/>
          <w:sz w:val="24"/>
        </w:rPr>
        <w:t xml:space="preserve"> </w:t>
      </w:r>
      <w:r>
        <w:rPr>
          <w:spacing w:val="-2"/>
          <w:w w:val="105"/>
          <w:sz w:val="24"/>
        </w:rPr>
        <w:t>(MPEG)</w:t>
      </w:r>
    </w:p>
    <w:p w14:paraId="2B447443" w14:textId="77777777" w:rsidR="00184BEA" w:rsidRDefault="00000000">
      <w:pPr>
        <w:pStyle w:val="ListParagraph"/>
        <w:numPr>
          <w:ilvl w:val="0"/>
          <w:numId w:val="5"/>
        </w:numPr>
        <w:tabs>
          <w:tab w:val="left" w:pos="719"/>
        </w:tabs>
        <w:ind w:left="719" w:hanging="359"/>
        <w:rPr>
          <w:sz w:val="24"/>
        </w:rPr>
      </w:pPr>
      <w:r>
        <w:rPr>
          <w:b/>
          <w:w w:val="105"/>
          <w:sz w:val="24"/>
        </w:rPr>
        <w:t>Link:</w:t>
      </w:r>
      <w:r>
        <w:rPr>
          <w:b/>
          <w:spacing w:val="17"/>
          <w:w w:val="105"/>
          <w:sz w:val="24"/>
        </w:rPr>
        <w:t xml:space="preserve"> </w:t>
      </w:r>
      <w:r>
        <w:rPr>
          <w:color w:val="156082"/>
          <w:w w:val="105"/>
          <w:sz w:val="24"/>
        </w:rPr>
        <w:t>ISO/IEC</w:t>
      </w:r>
      <w:r>
        <w:rPr>
          <w:color w:val="156082"/>
          <w:spacing w:val="18"/>
          <w:w w:val="105"/>
          <w:sz w:val="24"/>
        </w:rPr>
        <w:t xml:space="preserve"> </w:t>
      </w:r>
      <w:r>
        <w:rPr>
          <w:color w:val="156082"/>
          <w:w w:val="105"/>
          <w:sz w:val="24"/>
        </w:rPr>
        <w:t>TR</w:t>
      </w:r>
      <w:r>
        <w:rPr>
          <w:color w:val="156082"/>
          <w:spacing w:val="17"/>
          <w:w w:val="105"/>
          <w:sz w:val="24"/>
        </w:rPr>
        <w:t xml:space="preserve"> </w:t>
      </w:r>
      <w:r>
        <w:rPr>
          <w:color w:val="156082"/>
          <w:w w:val="105"/>
          <w:sz w:val="24"/>
        </w:rPr>
        <w:t>21000-</w:t>
      </w:r>
      <w:r>
        <w:rPr>
          <w:color w:val="156082"/>
          <w:spacing w:val="-2"/>
          <w:w w:val="105"/>
          <w:sz w:val="24"/>
        </w:rPr>
        <w:t>11:2004</w:t>
      </w:r>
    </w:p>
    <w:p w14:paraId="7C2D04A7" w14:textId="77777777" w:rsidR="00184BEA" w:rsidRDefault="00000000">
      <w:pPr>
        <w:pStyle w:val="ListParagraph"/>
        <w:numPr>
          <w:ilvl w:val="0"/>
          <w:numId w:val="5"/>
        </w:numPr>
        <w:tabs>
          <w:tab w:val="left" w:pos="719"/>
        </w:tabs>
        <w:ind w:left="719" w:hanging="359"/>
        <w:rPr>
          <w:sz w:val="24"/>
        </w:rPr>
      </w:pPr>
      <w:r>
        <w:rPr>
          <w:b/>
          <w:w w:val="110"/>
          <w:sz w:val="24"/>
        </w:rPr>
        <w:t>Status:</w:t>
      </w:r>
      <w:r>
        <w:rPr>
          <w:b/>
          <w:spacing w:val="8"/>
          <w:w w:val="110"/>
          <w:sz w:val="24"/>
        </w:rPr>
        <w:t xml:space="preserve"> </w:t>
      </w:r>
      <w:r>
        <w:rPr>
          <w:spacing w:val="-2"/>
          <w:w w:val="110"/>
          <w:sz w:val="24"/>
        </w:rPr>
        <w:t>Published</w:t>
      </w:r>
    </w:p>
    <w:p w14:paraId="66188476" w14:textId="77777777" w:rsidR="00184BEA" w:rsidRDefault="00000000">
      <w:pPr>
        <w:pStyle w:val="ListParagraph"/>
        <w:numPr>
          <w:ilvl w:val="0"/>
          <w:numId w:val="5"/>
        </w:numPr>
        <w:tabs>
          <w:tab w:val="left" w:pos="719"/>
        </w:tabs>
        <w:ind w:left="719" w:hanging="359"/>
        <w:rPr>
          <w:sz w:val="24"/>
        </w:rPr>
      </w:pPr>
      <w:r>
        <w:rPr>
          <w:b/>
          <w:w w:val="105"/>
          <w:sz w:val="24"/>
        </w:rPr>
        <w:t>Media</w:t>
      </w:r>
      <w:r>
        <w:rPr>
          <w:b/>
          <w:spacing w:val="2"/>
          <w:w w:val="105"/>
          <w:sz w:val="24"/>
        </w:rPr>
        <w:t xml:space="preserve"> </w:t>
      </w:r>
      <w:r>
        <w:rPr>
          <w:b/>
          <w:w w:val="105"/>
          <w:sz w:val="24"/>
        </w:rPr>
        <w:t>Types:</w:t>
      </w:r>
      <w:r>
        <w:rPr>
          <w:b/>
          <w:spacing w:val="3"/>
          <w:w w:val="105"/>
          <w:sz w:val="24"/>
        </w:rPr>
        <w:t xml:space="preserve"> </w:t>
      </w:r>
      <w:r>
        <w:rPr>
          <w:spacing w:val="-2"/>
          <w:w w:val="105"/>
          <w:sz w:val="24"/>
        </w:rPr>
        <w:t>Video</w:t>
      </w:r>
    </w:p>
    <w:p w14:paraId="559E7E34" w14:textId="77777777" w:rsidR="00184BEA" w:rsidRDefault="00000000">
      <w:pPr>
        <w:pStyle w:val="ListParagraph"/>
        <w:numPr>
          <w:ilvl w:val="0"/>
          <w:numId w:val="5"/>
        </w:numPr>
        <w:tabs>
          <w:tab w:val="left" w:pos="720"/>
        </w:tabs>
        <w:ind w:right="357"/>
        <w:jc w:val="both"/>
        <w:rPr>
          <w:sz w:val="24"/>
        </w:rPr>
      </w:pPr>
      <w:r>
        <w:rPr>
          <w:b/>
          <w:w w:val="110"/>
          <w:sz w:val="24"/>
        </w:rPr>
        <w:t xml:space="preserve">Summary: </w:t>
      </w:r>
      <w:r>
        <w:rPr>
          <w:w w:val="110"/>
          <w:sz w:val="24"/>
        </w:rP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w:t>
      </w:r>
      <w:r>
        <w:rPr>
          <w:spacing w:val="-2"/>
          <w:w w:val="110"/>
          <w:sz w:val="24"/>
        </w:rPr>
        <w:t>retrieved.</w:t>
      </w:r>
    </w:p>
    <w:p w14:paraId="3C5C7AD7" w14:textId="77777777" w:rsidR="00184BEA" w:rsidRDefault="00000000">
      <w:pPr>
        <w:pStyle w:val="Heading2"/>
        <w:numPr>
          <w:ilvl w:val="1"/>
          <w:numId w:val="28"/>
        </w:numPr>
        <w:tabs>
          <w:tab w:val="left" w:pos="657"/>
        </w:tabs>
        <w:spacing w:before="197" w:line="244" w:lineRule="auto"/>
        <w:ind w:left="0" w:right="509" w:firstLine="0"/>
      </w:pPr>
      <w:bookmarkStart w:id="91" w:name="_TOC_250008"/>
      <w:r>
        <w:rPr>
          <w:color w:val="0F4761"/>
        </w:rPr>
        <w:t>IEEE</w:t>
      </w:r>
      <w:r>
        <w:rPr>
          <w:color w:val="0F4761"/>
          <w:spacing w:val="-19"/>
        </w:rPr>
        <w:t xml:space="preserve"> </w:t>
      </w:r>
      <w:r>
        <w:rPr>
          <w:color w:val="0F4761"/>
        </w:rPr>
        <w:t>Draft</w:t>
      </w:r>
      <w:r>
        <w:rPr>
          <w:color w:val="0F4761"/>
          <w:spacing w:val="-18"/>
        </w:rPr>
        <w:t xml:space="preserve"> </w:t>
      </w:r>
      <w:r>
        <w:rPr>
          <w:color w:val="0F4761"/>
        </w:rPr>
        <w:t>Standard</w:t>
      </w:r>
      <w:r>
        <w:rPr>
          <w:color w:val="0F4761"/>
          <w:spacing w:val="-18"/>
        </w:rPr>
        <w:t xml:space="preserve"> </w:t>
      </w:r>
      <w:r>
        <w:rPr>
          <w:color w:val="0F4761"/>
        </w:rPr>
        <w:t>for</w:t>
      </w:r>
      <w:r>
        <w:rPr>
          <w:color w:val="0F4761"/>
          <w:spacing w:val="-18"/>
        </w:rPr>
        <w:t xml:space="preserve"> </w:t>
      </w:r>
      <w:r>
        <w:rPr>
          <w:color w:val="0F4761"/>
        </w:rPr>
        <w:t>Evaluation</w:t>
      </w:r>
      <w:r>
        <w:rPr>
          <w:color w:val="0F4761"/>
          <w:spacing w:val="-18"/>
        </w:rPr>
        <w:t xml:space="preserve"> </w:t>
      </w:r>
      <w:r>
        <w:rPr>
          <w:color w:val="0F4761"/>
        </w:rPr>
        <w:t>Method</w:t>
      </w:r>
      <w:r>
        <w:rPr>
          <w:color w:val="0F4761"/>
          <w:spacing w:val="-18"/>
        </w:rPr>
        <w:t xml:space="preserve"> </w:t>
      </w:r>
      <w:r>
        <w:rPr>
          <w:color w:val="0F4761"/>
        </w:rPr>
        <w:t>of</w:t>
      </w:r>
      <w:r>
        <w:rPr>
          <w:color w:val="0F4761"/>
          <w:spacing w:val="-18"/>
        </w:rPr>
        <w:t xml:space="preserve"> </w:t>
      </w:r>
      <w:r>
        <w:rPr>
          <w:color w:val="0F4761"/>
        </w:rPr>
        <w:t>Robustness</w:t>
      </w:r>
      <w:r>
        <w:rPr>
          <w:color w:val="0F4761"/>
          <w:spacing w:val="-18"/>
        </w:rPr>
        <w:t xml:space="preserve"> </w:t>
      </w:r>
      <w:r>
        <w:rPr>
          <w:color w:val="0F4761"/>
        </w:rPr>
        <w:t>of</w:t>
      </w:r>
      <w:r>
        <w:rPr>
          <w:color w:val="0F4761"/>
          <w:spacing w:val="-18"/>
        </w:rPr>
        <w:t xml:space="preserve"> </w:t>
      </w:r>
      <w:r>
        <w:rPr>
          <w:color w:val="0F4761"/>
        </w:rPr>
        <w:t>Digital Watermarking</w:t>
      </w:r>
      <w:r>
        <w:rPr>
          <w:color w:val="0F4761"/>
          <w:spacing w:val="-1"/>
        </w:rPr>
        <w:t xml:space="preserve"> </w:t>
      </w:r>
      <w:r>
        <w:rPr>
          <w:color w:val="0F4761"/>
        </w:rPr>
        <w:t>Implementation</w:t>
      </w:r>
      <w:r>
        <w:rPr>
          <w:color w:val="0F4761"/>
          <w:spacing w:val="-1"/>
        </w:rPr>
        <w:t xml:space="preserve"> </w:t>
      </w:r>
      <w:r>
        <w:rPr>
          <w:color w:val="0F4761"/>
        </w:rPr>
        <w:t>in</w:t>
      </w:r>
      <w:r>
        <w:rPr>
          <w:color w:val="0F4761"/>
          <w:spacing w:val="-1"/>
        </w:rPr>
        <w:t xml:space="preserve"> </w:t>
      </w:r>
      <w:bookmarkEnd w:id="91"/>
      <w:r>
        <w:rPr>
          <w:color w:val="0F4761"/>
        </w:rPr>
        <w:t>Digital Contents</w:t>
      </w:r>
    </w:p>
    <w:p w14:paraId="42E15DCD" w14:textId="77777777" w:rsidR="00184BEA" w:rsidRDefault="00000000">
      <w:pPr>
        <w:pStyle w:val="ListParagraph"/>
        <w:numPr>
          <w:ilvl w:val="0"/>
          <w:numId w:val="4"/>
        </w:numPr>
        <w:tabs>
          <w:tab w:val="left" w:pos="719"/>
        </w:tabs>
        <w:spacing w:before="73"/>
        <w:ind w:left="719" w:hanging="359"/>
        <w:rPr>
          <w:sz w:val="24"/>
        </w:rPr>
      </w:pPr>
      <w:r>
        <w:rPr>
          <w:b/>
          <w:w w:val="105"/>
          <w:sz w:val="24"/>
        </w:rPr>
        <w:t>SDO/Group:</w:t>
      </w:r>
      <w:r>
        <w:rPr>
          <w:b/>
          <w:spacing w:val="29"/>
          <w:w w:val="110"/>
          <w:sz w:val="24"/>
        </w:rPr>
        <w:t xml:space="preserve"> </w:t>
      </w:r>
      <w:r>
        <w:rPr>
          <w:spacing w:val="-4"/>
          <w:w w:val="110"/>
          <w:sz w:val="24"/>
        </w:rPr>
        <w:t>IEEE</w:t>
      </w:r>
    </w:p>
    <w:p w14:paraId="5AD85730" w14:textId="77777777" w:rsidR="00184BEA" w:rsidRDefault="00000000">
      <w:pPr>
        <w:pStyle w:val="ListParagraph"/>
        <w:numPr>
          <w:ilvl w:val="0"/>
          <w:numId w:val="4"/>
        </w:numPr>
        <w:tabs>
          <w:tab w:val="left" w:pos="719"/>
        </w:tabs>
        <w:ind w:left="719" w:hanging="359"/>
        <w:rPr>
          <w:sz w:val="24"/>
        </w:rPr>
      </w:pPr>
      <w:r>
        <w:rPr>
          <w:b/>
          <w:w w:val="110"/>
          <w:sz w:val="24"/>
        </w:rPr>
        <w:t>Link:</w:t>
      </w:r>
      <w:r>
        <w:rPr>
          <w:b/>
          <w:spacing w:val="-6"/>
          <w:w w:val="110"/>
          <w:sz w:val="24"/>
        </w:rPr>
        <w:t xml:space="preserve"> </w:t>
      </w:r>
      <w:r>
        <w:rPr>
          <w:color w:val="156082"/>
          <w:w w:val="110"/>
          <w:sz w:val="24"/>
        </w:rPr>
        <w:t>IEEE</w:t>
      </w:r>
      <w:r>
        <w:rPr>
          <w:color w:val="156082"/>
          <w:spacing w:val="-5"/>
          <w:w w:val="110"/>
          <w:sz w:val="24"/>
        </w:rPr>
        <w:t xml:space="preserve"> </w:t>
      </w:r>
      <w:r>
        <w:rPr>
          <w:color w:val="156082"/>
          <w:spacing w:val="-2"/>
          <w:w w:val="110"/>
          <w:sz w:val="24"/>
        </w:rPr>
        <w:t>P3361</w:t>
      </w:r>
    </w:p>
    <w:p w14:paraId="3895C4D9" w14:textId="77777777" w:rsidR="00184BEA" w:rsidRDefault="00000000">
      <w:pPr>
        <w:pStyle w:val="ListParagraph"/>
        <w:numPr>
          <w:ilvl w:val="0"/>
          <w:numId w:val="4"/>
        </w:numPr>
        <w:tabs>
          <w:tab w:val="left" w:pos="719"/>
        </w:tabs>
        <w:ind w:left="719" w:hanging="359"/>
        <w:rPr>
          <w:sz w:val="24"/>
        </w:rPr>
      </w:pPr>
      <w:r>
        <w:rPr>
          <w:b/>
          <w:w w:val="110"/>
          <w:sz w:val="24"/>
        </w:rPr>
        <w:t>Status:</w:t>
      </w:r>
      <w:r>
        <w:rPr>
          <w:b/>
          <w:spacing w:val="-8"/>
          <w:w w:val="110"/>
          <w:sz w:val="24"/>
        </w:rPr>
        <w:t xml:space="preserve"> </w:t>
      </w:r>
      <w:r>
        <w:rPr>
          <w:w w:val="110"/>
          <w:sz w:val="24"/>
        </w:rPr>
        <w:t>In</w:t>
      </w:r>
      <w:r>
        <w:rPr>
          <w:spacing w:val="-7"/>
          <w:w w:val="110"/>
          <w:sz w:val="24"/>
        </w:rPr>
        <w:t xml:space="preserve"> </w:t>
      </w:r>
      <w:r>
        <w:rPr>
          <w:spacing w:val="-2"/>
          <w:w w:val="110"/>
          <w:sz w:val="24"/>
        </w:rPr>
        <w:t>progress</w:t>
      </w:r>
    </w:p>
    <w:p w14:paraId="64AD8EB3" w14:textId="77777777" w:rsidR="00184BEA" w:rsidRDefault="00000000">
      <w:pPr>
        <w:pStyle w:val="Heading4"/>
        <w:numPr>
          <w:ilvl w:val="0"/>
          <w:numId w:val="4"/>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71484902" w14:textId="77777777" w:rsidR="00184BEA" w:rsidRDefault="00000000">
      <w:pPr>
        <w:pStyle w:val="ListParagraph"/>
        <w:numPr>
          <w:ilvl w:val="0"/>
          <w:numId w:val="4"/>
        </w:numPr>
        <w:tabs>
          <w:tab w:val="left" w:pos="720"/>
        </w:tabs>
        <w:ind w:right="357"/>
        <w:jc w:val="both"/>
        <w:rPr>
          <w:sz w:val="24"/>
        </w:rPr>
      </w:pPr>
      <w:r>
        <w:rPr>
          <w:b/>
          <w:w w:val="105"/>
          <w:sz w:val="24"/>
        </w:rPr>
        <w:t>Summary:</w:t>
      </w:r>
      <w:r>
        <w:rPr>
          <w:b/>
          <w:spacing w:val="-8"/>
          <w:w w:val="105"/>
          <w:sz w:val="24"/>
        </w:rPr>
        <w:t xml:space="preserve"> </w:t>
      </w:r>
      <w:r>
        <w:rPr>
          <w:w w:val="105"/>
          <w:sz w:val="24"/>
        </w:rPr>
        <w:t>This</w:t>
      </w:r>
      <w:r>
        <w:rPr>
          <w:spacing w:val="-8"/>
          <w:w w:val="105"/>
          <w:sz w:val="24"/>
        </w:rPr>
        <w:t xml:space="preserve"> </w:t>
      </w:r>
      <w:r>
        <w:rPr>
          <w:w w:val="105"/>
          <w:sz w:val="24"/>
        </w:rPr>
        <w:t>draft</w:t>
      </w:r>
      <w:r>
        <w:rPr>
          <w:spacing w:val="-8"/>
          <w:w w:val="105"/>
          <w:sz w:val="24"/>
        </w:rPr>
        <w:t xml:space="preserve"> </w:t>
      </w:r>
      <w:r>
        <w:rPr>
          <w:w w:val="105"/>
          <w:sz w:val="24"/>
        </w:rPr>
        <w:t>standard</w:t>
      </w:r>
      <w:r>
        <w:rPr>
          <w:spacing w:val="-8"/>
          <w:w w:val="105"/>
          <w:sz w:val="24"/>
        </w:rPr>
        <w:t xml:space="preserve"> </w:t>
      </w:r>
      <w:r>
        <w:rPr>
          <w:w w:val="105"/>
          <w:sz w:val="24"/>
        </w:rPr>
        <w:t>offers</w:t>
      </w:r>
      <w:r>
        <w:rPr>
          <w:spacing w:val="-8"/>
          <w:w w:val="105"/>
          <w:sz w:val="24"/>
        </w:rPr>
        <w:t xml:space="preserve"> </w:t>
      </w:r>
      <w:r>
        <w:rPr>
          <w:w w:val="105"/>
          <w:sz w:val="24"/>
        </w:rPr>
        <w:t>methods</w:t>
      </w:r>
      <w:r>
        <w:rPr>
          <w:spacing w:val="-8"/>
          <w:w w:val="105"/>
          <w:sz w:val="24"/>
        </w:rPr>
        <w:t xml:space="preserve"> </w:t>
      </w:r>
      <w:r>
        <w:rPr>
          <w:w w:val="105"/>
          <w:sz w:val="24"/>
        </w:rPr>
        <w:t>for</w:t>
      </w:r>
      <w:r>
        <w:rPr>
          <w:spacing w:val="-8"/>
          <w:w w:val="105"/>
          <w:sz w:val="24"/>
        </w:rPr>
        <w:t xml:space="preserve"> </w:t>
      </w:r>
      <w:r>
        <w:rPr>
          <w:w w:val="105"/>
          <w:sz w:val="24"/>
        </w:rPr>
        <w:t>evaluating</w:t>
      </w:r>
      <w:r>
        <w:rPr>
          <w:spacing w:val="-8"/>
          <w:w w:val="105"/>
          <w:sz w:val="24"/>
        </w:rPr>
        <w:t xml:space="preserve"> </w:t>
      </w:r>
      <w:r>
        <w:rPr>
          <w:w w:val="105"/>
          <w:sz w:val="24"/>
        </w:rPr>
        <w:t>the</w:t>
      </w:r>
      <w:r>
        <w:rPr>
          <w:spacing w:val="-8"/>
          <w:w w:val="105"/>
          <w:sz w:val="24"/>
        </w:rPr>
        <w:t xml:space="preserve"> </w:t>
      </w:r>
      <w:r>
        <w:rPr>
          <w:w w:val="105"/>
          <w:sz w:val="24"/>
        </w:rPr>
        <w:t>robustness</w:t>
      </w:r>
      <w:r>
        <w:rPr>
          <w:spacing w:val="-8"/>
          <w:w w:val="105"/>
          <w:sz w:val="24"/>
        </w:rPr>
        <w:t xml:space="preserve"> </w:t>
      </w:r>
      <w:r>
        <w:rPr>
          <w:w w:val="105"/>
          <w:sz w:val="24"/>
        </w:rPr>
        <w:t>of</w:t>
      </w:r>
      <w:r>
        <w:rPr>
          <w:spacing w:val="-8"/>
          <w:w w:val="105"/>
          <w:sz w:val="24"/>
        </w:rPr>
        <w:t xml:space="preserve"> </w:t>
      </w:r>
      <w:r>
        <w:rPr>
          <w:w w:val="105"/>
          <w:sz w:val="24"/>
        </w:rPr>
        <w:t xml:space="preserve">digital watermarking. It includes guidelines for creating and maintaining evaluation files, which can be used to document the evaluation of digital assets. This helps in ensuring that content is properly accounted for and can be easily identified and </w:t>
      </w:r>
      <w:r>
        <w:rPr>
          <w:spacing w:val="-2"/>
          <w:w w:val="105"/>
          <w:sz w:val="24"/>
        </w:rPr>
        <w:t>retrieved.</w:t>
      </w:r>
    </w:p>
    <w:p w14:paraId="7D25C5B6" w14:textId="77777777" w:rsidR="00184BEA" w:rsidRDefault="00000000">
      <w:pPr>
        <w:pStyle w:val="Heading2"/>
        <w:numPr>
          <w:ilvl w:val="1"/>
          <w:numId w:val="28"/>
        </w:numPr>
        <w:tabs>
          <w:tab w:val="left" w:pos="657"/>
        </w:tabs>
        <w:spacing w:before="197" w:line="242" w:lineRule="auto"/>
        <w:ind w:left="0" w:right="964" w:firstLine="0"/>
      </w:pPr>
      <w:bookmarkStart w:id="92" w:name="_TOC_250007"/>
      <w:r>
        <w:rPr>
          <w:color w:val="0F4761"/>
          <w:spacing w:val="-4"/>
        </w:rPr>
        <w:t>ITU-T</w:t>
      </w:r>
      <w:r>
        <w:rPr>
          <w:color w:val="0F4761"/>
          <w:spacing w:val="-8"/>
        </w:rPr>
        <w:t xml:space="preserve"> </w:t>
      </w:r>
      <w:r>
        <w:rPr>
          <w:color w:val="0F4761"/>
          <w:spacing w:val="-4"/>
        </w:rPr>
        <w:t>H.MMAUTH:</w:t>
      </w:r>
      <w:r>
        <w:rPr>
          <w:color w:val="0F4761"/>
          <w:spacing w:val="-8"/>
        </w:rPr>
        <w:t xml:space="preserve"> </w:t>
      </w:r>
      <w:r>
        <w:rPr>
          <w:color w:val="0F4761"/>
          <w:spacing w:val="-4"/>
        </w:rPr>
        <w:t>Framework</w:t>
      </w:r>
      <w:r>
        <w:rPr>
          <w:color w:val="0F4761"/>
          <w:spacing w:val="-8"/>
        </w:rPr>
        <w:t xml:space="preserve"> </w:t>
      </w:r>
      <w:r>
        <w:rPr>
          <w:color w:val="0F4761"/>
          <w:spacing w:val="-4"/>
        </w:rPr>
        <w:t>for</w:t>
      </w:r>
      <w:r>
        <w:rPr>
          <w:color w:val="0F4761"/>
          <w:spacing w:val="-8"/>
        </w:rPr>
        <w:t xml:space="preserve"> </w:t>
      </w:r>
      <w:r>
        <w:rPr>
          <w:color w:val="0F4761"/>
          <w:spacing w:val="-4"/>
        </w:rPr>
        <w:t>authentication</w:t>
      </w:r>
      <w:r>
        <w:rPr>
          <w:color w:val="0F4761"/>
          <w:spacing w:val="-8"/>
        </w:rPr>
        <w:t xml:space="preserve"> </w:t>
      </w:r>
      <w:r>
        <w:rPr>
          <w:color w:val="0F4761"/>
          <w:spacing w:val="-4"/>
        </w:rPr>
        <w:t>of</w:t>
      </w:r>
      <w:r>
        <w:rPr>
          <w:color w:val="0F4761"/>
          <w:spacing w:val="-8"/>
        </w:rPr>
        <w:t xml:space="preserve"> </w:t>
      </w:r>
      <w:r>
        <w:rPr>
          <w:color w:val="0F4761"/>
          <w:spacing w:val="-4"/>
        </w:rPr>
        <w:t xml:space="preserve">multimedia </w:t>
      </w:r>
      <w:bookmarkEnd w:id="92"/>
      <w:r>
        <w:rPr>
          <w:color w:val="0F4761"/>
          <w:spacing w:val="-2"/>
        </w:rPr>
        <w:t>content</w:t>
      </w:r>
    </w:p>
    <w:p w14:paraId="2D1EDE37" w14:textId="77777777" w:rsidR="00184BEA" w:rsidRDefault="00000000">
      <w:pPr>
        <w:pStyle w:val="ListParagraph"/>
        <w:numPr>
          <w:ilvl w:val="0"/>
          <w:numId w:val="3"/>
        </w:numPr>
        <w:tabs>
          <w:tab w:val="left" w:pos="719"/>
        </w:tabs>
        <w:spacing w:before="76"/>
        <w:ind w:left="719" w:hanging="359"/>
        <w:rPr>
          <w:sz w:val="24"/>
        </w:rPr>
      </w:pPr>
      <w:r>
        <w:rPr>
          <w:b/>
          <w:w w:val="105"/>
          <w:sz w:val="24"/>
        </w:rPr>
        <w:t>SDO/Group:</w:t>
      </w:r>
      <w:r>
        <w:rPr>
          <w:b/>
          <w:spacing w:val="4"/>
          <w:w w:val="105"/>
          <w:sz w:val="24"/>
        </w:rPr>
        <w:t xml:space="preserve"> </w:t>
      </w:r>
      <w:r>
        <w:rPr>
          <w:w w:val="105"/>
          <w:sz w:val="24"/>
        </w:rPr>
        <w:t>ITU-T</w:t>
      </w:r>
      <w:r>
        <w:rPr>
          <w:spacing w:val="5"/>
          <w:w w:val="105"/>
          <w:sz w:val="24"/>
        </w:rPr>
        <w:t xml:space="preserve"> </w:t>
      </w:r>
      <w:r>
        <w:rPr>
          <w:spacing w:val="-2"/>
          <w:w w:val="105"/>
          <w:sz w:val="24"/>
        </w:rPr>
        <w:t>SG21/Q9</w:t>
      </w:r>
    </w:p>
    <w:p w14:paraId="143FAAA4" w14:textId="77777777" w:rsidR="00184BEA" w:rsidRDefault="00000000">
      <w:pPr>
        <w:pStyle w:val="ListParagraph"/>
        <w:numPr>
          <w:ilvl w:val="0"/>
          <w:numId w:val="3"/>
        </w:numPr>
        <w:tabs>
          <w:tab w:val="left" w:pos="719"/>
        </w:tabs>
        <w:ind w:left="719" w:hanging="359"/>
        <w:rPr>
          <w:sz w:val="24"/>
        </w:rPr>
      </w:pPr>
      <w:r>
        <w:rPr>
          <w:b/>
          <w:sz w:val="24"/>
        </w:rPr>
        <w:t>Link:</w:t>
      </w:r>
      <w:r>
        <w:rPr>
          <w:b/>
          <w:spacing w:val="79"/>
          <w:w w:val="150"/>
          <w:sz w:val="24"/>
        </w:rPr>
        <w:t xml:space="preserve"> </w:t>
      </w:r>
      <w:r>
        <w:rPr>
          <w:color w:val="156082"/>
          <w:sz w:val="24"/>
        </w:rPr>
        <w:t>https://</w:t>
      </w:r>
      <w:hyperlink r:id="rId12">
        <w:r>
          <w:rPr>
            <w:color w:val="156082"/>
            <w:sz w:val="24"/>
          </w:rPr>
          <w:t>www.itu.int/itu-</w:t>
        </w:r>
        <w:r>
          <w:rPr>
            <w:color w:val="156082"/>
            <w:spacing w:val="-2"/>
            <w:sz w:val="24"/>
          </w:rPr>
          <w:t>t/workprog/wp_item.aspx?isn=21141</w:t>
        </w:r>
      </w:hyperlink>
    </w:p>
    <w:p w14:paraId="69821411" w14:textId="77777777" w:rsidR="00184BEA" w:rsidRDefault="00000000">
      <w:pPr>
        <w:pStyle w:val="ListParagraph"/>
        <w:numPr>
          <w:ilvl w:val="0"/>
          <w:numId w:val="3"/>
        </w:numPr>
        <w:tabs>
          <w:tab w:val="left" w:pos="719"/>
        </w:tabs>
        <w:ind w:left="719" w:hanging="359"/>
        <w:rPr>
          <w:sz w:val="24"/>
        </w:rPr>
      </w:pPr>
      <w:r>
        <w:rPr>
          <w:b/>
          <w:w w:val="110"/>
          <w:sz w:val="24"/>
        </w:rPr>
        <w:t>Status:</w:t>
      </w:r>
      <w:r>
        <w:rPr>
          <w:b/>
          <w:spacing w:val="-8"/>
          <w:w w:val="110"/>
          <w:sz w:val="24"/>
        </w:rPr>
        <w:t xml:space="preserve"> </w:t>
      </w:r>
      <w:r>
        <w:rPr>
          <w:w w:val="110"/>
          <w:sz w:val="24"/>
        </w:rPr>
        <w:t>In</w:t>
      </w:r>
      <w:r>
        <w:rPr>
          <w:spacing w:val="-7"/>
          <w:w w:val="110"/>
          <w:sz w:val="24"/>
        </w:rPr>
        <w:t xml:space="preserve"> </w:t>
      </w:r>
      <w:r>
        <w:rPr>
          <w:spacing w:val="-2"/>
          <w:w w:val="110"/>
          <w:sz w:val="24"/>
        </w:rPr>
        <w:t>progress</w:t>
      </w:r>
    </w:p>
    <w:p w14:paraId="3E48BCBF" w14:textId="77777777" w:rsidR="00184BEA" w:rsidRDefault="00000000">
      <w:pPr>
        <w:pStyle w:val="Heading4"/>
        <w:numPr>
          <w:ilvl w:val="0"/>
          <w:numId w:val="3"/>
        </w:numPr>
        <w:tabs>
          <w:tab w:val="left" w:pos="719"/>
        </w:tabs>
        <w:ind w:left="719" w:hanging="359"/>
        <w:rPr>
          <w:b w:val="0"/>
        </w:rPr>
      </w:pPr>
      <w:r>
        <w:rPr>
          <w:w w:val="105"/>
        </w:rPr>
        <w:t>Media</w:t>
      </w:r>
      <w:r>
        <w:rPr>
          <w:spacing w:val="2"/>
          <w:w w:val="105"/>
        </w:rPr>
        <w:t xml:space="preserve"> </w:t>
      </w:r>
      <w:r>
        <w:rPr>
          <w:w w:val="105"/>
        </w:rPr>
        <w:t>Types:</w:t>
      </w:r>
      <w:r>
        <w:rPr>
          <w:spacing w:val="3"/>
          <w:w w:val="105"/>
        </w:rPr>
        <w:t xml:space="preserve"> </w:t>
      </w:r>
      <w:r>
        <w:rPr>
          <w:b w:val="0"/>
          <w:spacing w:val="-5"/>
          <w:w w:val="105"/>
        </w:rPr>
        <w:t>Any</w:t>
      </w:r>
    </w:p>
    <w:p w14:paraId="077DCCCC" w14:textId="77777777" w:rsidR="00184BEA" w:rsidRDefault="00000000">
      <w:pPr>
        <w:pStyle w:val="ListParagraph"/>
        <w:numPr>
          <w:ilvl w:val="0"/>
          <w:numId w:val="3"/>
        </w:numPr>
        <w:tabs>
          <w:tab w:val="left" w:pos="720"/>
        </w:tabs>
        <w:ind w:right="357"/>
        <w:jc w:val="both"/>
        <w:rPr>
          <w:sz w:val="24"/>
        </w:rPr>
      </w:pPr>
      <w:r>
        <w:rPr>
          <w:b/>
          <w:w w:val="105"/>
          <w:sz w:val="24"/>
        </w:rPr>
        <w:t xml:space="preserve">Summary: </w:t>
      </w:r>
      <w:r>
        <w:rPr>
          <w:w w:val="105"/>
          <w:sz w:val="24"/>
        </w:rPr>
        <w:t>This Draft Recommendation specifies a technical solution for the verification of multimedia content's integrity, enabling users to confirm the authenticity</w:t>
      </w:r>
      <w:r>
        <w:rPr>
          <w:spacing w:val="-8"/>
          <w:w w:val="105"/>
          <w:sz w:val="24"/>
        </w:rPr>
        <w:t xml:space="preserve"> </w:t>
      </w:r>
      <w:r>
        <w:rPr>
          <w:w w:val="105"/>
          <w:sz w:val="24"/>
        </w:rPr>
        <w:t>of</w:t>
      </w:r>
      <w:r>
        <w:rPr>
          <w:spacing w:val="-8"/>
          <w:w w:val="105"/>
          <w:sz w:val="24"/>
        </w:rPr>
        <w:t xml:space="preserve"> </w:t>
      </w:r>
      <w:r>
        <w:rPr>
          <w:w w:val="105"/>
          <w:sz w:val="24"/>
        </w:rPr>
        <w:t>the</w:t>
      </w:r>
      <w:r>
        <w:rPr>
          <w:spacing w:val="-8"/>
          <w:w w:val="105"/>
          <w:sz w:val="24"/>
        </w:rPr>
        <w:t xml:space="preserve"> </w:t>
      </w:r>
      <w:r>
        <w:rPr>
          <w:w w:val="105"/>
          <w:sz w:val="24"/>
        </w:rPr>
        <w:t>content</w:t>
      </w:r>
      <w:r>
        <w:rPr>
          <w:spacing w:val="-8"/>
          <w:w w:val="105"/>
          <w:sz w:val="24"/>
        </w:rPr>
        <w:t xml:space="preserve"> </w:t>
      </w:r>
      <w:r>
        <w:rPr>
          <w:w w:val="105"/>
          <w:sz w:val="24"/>
        </w:rPr>
        <w:t>by</w:t>
      </w:r>
      <w:r>
        <w:rPr>
          <w:spacing w:val="-8"/>
          <w:w w:val="105"/>
          <w:sz w:val="24"/>
        </w:rPr>
        <w:t xml:space="preserve"> </w:t>
      </w:r>
      <w:r>
        <w:rPr>
          <w:w w:val="105"/>
          <w:sz w:val="24"/>
        </w:rPr>
        <w:t>its</w:t>
      </w:r>
      <w:r>
        <w:rPr>
          <w:spacing w:val="-8"/>
          <w:w w:val="105"/>
          <w:sz w:val="24"/>
        </w:rPr>
        <w:t xml:space="preserve"> </w:t>
      </w:r>
      <w:r>
        <w:rPr>
          <w:w w:val="105"/>
          <w:sz w:val="24"/>
        </w:rPr>
        <w:t>creators,</w:t>
      </w:r>
      <w:r>
        <w:rPr>
          <w:spacing w:val="-8"/>
          <w:w w:val="105"/>
          <w:sz w:val="24"/>
        </w:rPr>
        <w:t xml:space="preserve"> </w:t>
      </w:r>
      <w:r>
        <w:rPr>
          <w:w w:val="105"/>
          <w:sz w:val="24"/>
        </w:rPr>
        <w:t>such</w:t>
      </w:r>
      <w:r>
        <w:rPr>
          <w:spacing w:val="-8"/>
          <w:w w:val="105"/>
          <w:sz w:val="24"/>
        </w:rPr>
        <w:t xml:space="preserve"> </w:t>
      </w:r>
      <w:r>
        <w:rPr>
          <w:w w:val="105"/>
          <w:sz w:val="24"/>
        </w:rPr>
        <w:t>as</w:t>
      </w:r>
      <w:r>
        <w:rPr>
          <w:spacing w:val="-8"/>
          <w:w w:val="105"/>
          <w:sz w:val="24"/>
        </w:rPr>
        <w:t xml:space="preserve"> </w:t>
      </w:r>
      <w:r>
        <w:rPr>
          <w:w w:val="105"/>
          <w:sz w:val="24"/>
        </w:rPr>
        <w:t>governments,</w:t>
      </w:r>
      <w:r>
        <w:rPr>
          <w:spacing w:val="-8"/>
          <w:w w:val="105"/>
          <w:sz w:val="24"/>
        </w:rPr>
        <w:t xml:space="preserve"> </w:t>
      </w:r>
      <w:r>
        <w:rPr>
          <w:w w:val="105"/>
          <w:sz w:val="24"/>
        </w:rPr>
        <w:t>companies,</w:t>
      </w:r>
      <w:r>
        <w:rPr>
          <w:spacing w:val="-8"/>
          <w:w w:val="105"/>
          <w:sz w:val="24"/>
        </w:rPr>
        <w:t xml:space="preserve"> </w:t>
      </w:r>
      <w:r>
        <w:rPr>
          <w:w w:val="105"/>
          <w:sz w:val="24"/>
        </w:rPr>
        <w:t>or</w:t>
      </w:r>
      <w:r>
        <w:rPr>
          <w:spacing w:val="-8"/>
          <w:w w:val="105"/>
          <w:sz w:val="24"/>
        </w:rPr>
        <w:t xml:space="preserve"> </w:t>
      </w:r>
      <w:r>
        <w:rPr>
          <w:w w:val="105"/>
          <w:sz w:val="24"/>
        </w:rPr>
        <w:t>news organizations.</w:t>
      </w:r>
      <w:r>
        <w:rPr>
          <w:spacing w:val="40"/>
          <w:w w:val="105"/>
          <w:sz w:val="24"/>
        </w:rPr>
        <w:t xml:space="preserve"> </w:t>
      </w:r>
      <w:r>
        <w:rPr>
          <w:w w:val="105"/>
          <w:sz w:val="24"/>
        </w:rPr>
        <w:t>The</w:t>
      </w:r>
      <w:r>
        <w:rPr>
          <w:spacing w:val="40"/>
          <w:w w:val="105"/>
          <w:sz w:val="24"/>
        </w:rPr>
        <w:t xml:space="preserve"> </w:t>
      </w:r>
      <w:r>
        <w:rPr>
          <w:w w:val="105"/>
          <w:sz w:val="24"/>
        </w:rPr>
        <w:t>solution</w:t>
      </w:r>
      <w:r>
        <w:rPr>
          <w:spacing w:val="40"/>
          <w:w w:val="105"/>
          <w:sz w:val="24"/>
        </w:rPr>
        <w:t xml:space="preserve"> </w:t>
      </w:r>
      <w:r>
        <w:rPr>
          <w:w w:val="105"/>
          <w:sz w:val="24"/>
        </w:rPr>
        <w:t>is</w:t>
      </w:r>
      <w:r>
        <w:rPr>
          <w:spacing w:val="40"/>
          <w:w w:val="105"/>
          <w:sz w:val="24"/>
        </w:rPr>
        <w:t xml:space="preserve"> </w:t>
      </w:r>
      <w:r>
        <w:rPr>
          <w:w w:val="105"/>
          <w:sz w:val="24"/>
        </w:rPr>
        <w:t>based</w:t>
      </w:r>
      <w:r>
        <w:rPr>
          <w:spacing w:val="40"/>
          <w:w w:val="105"/>
          <w:sz w:val="24"/>
        </w:rPr>
        <w:t xml:space="preserve"> </w:t>
      </w:r>
      <w:r>
        <w:rPr>
          <w:w w:val="105"/>
          <w:sz w:val="24"/>
        </w:rPr>
        <w:t>on</w:t>
      </w:r>
      <w:r>
        <w:rPr>
          <w:spacing w:val="40"/>
          <w:w w:val="105"/>
          <w:sz w:val="24"/>
        </w:rPr>
        <w:t xml:space="preserve"> </w:t>
      </w:r>
      <w:r>
        <w:rPr>
          <w:w w:val="105"/>
          <w:sz w:val="24"/>
        </w:rPr>
        <w:t>the</w:t>
      </w:r>
      <w:r>
        <w:rPr>
          <w:spacing w:val="40"/>
          <w:w w:val="105"/>
          <w:sz w:val="24"/>
        </w:rPr>
        <w:t xml:space="preserve"> </w:t>
      </w:r>
      <w:r>
        <w:rPr>
          <w:w w:val="105"/>
          <w:sz w:val="24"/>
        </w:rPr>
        <w:t>digital</w:t>
      </w:r>
      <w:r>
        <w:rPr>
          <w:spacing w:val="40"/>
          <w:w w:val="105"/>
          <w:sz w:val="24"/>
        </w:rPr>
        <w:t xml:space="preserve"> </w:t>
      </w:r>
      <w:r>
        <w:rPr>
          <w:w w:val="105"/>
          <w:sz w:val="24"/>
        </w:rPr>
        <w:t>signing</w:t>
      </w:r>
      <w:r>
        <w:rPr>
          <w:spacing w:val="40"/>
          <w:w w:val="105"/>
          <w:sz w:val="24"/>
        </w:rPr>
        <w:t xml:space="preserve"> </w:t>
      </w:r>
      <w:r>
        <w:rPr>
          <w:w w:val="105"/>
          <w:sz w:val="24"/>
        </w:rPr>
        <w:t>of</w:t>
      </w:r>
      <w:r>
        <w:rPr>
          <w:spacing w:val="40"/>
          <w:w w:val="105"/>
          <w:sz w:val="24"/>
        </w:rPr>
        <w:t xml:space="preserve"> </w:t>
      </w:r>
      <w:r>
        <w:rPr>
          <w:w w:val="105"/>
          <w:sz w:val="24"/>
        </w:rPr>
        <w:t>data</w:t>
      </w:r>
      <w:r>
        <w:rPr>
          <w:spacing w:val="40"/>
          <w:w w:val="105"/>
          <w:sz w:val="24"/>
        </w:rPr>
        <w:t xml:space="preserve"> </w:t>
      </w:r>
      <w:r>
        <w:rPr>
          <w:w w:val="105"/>
          <w:sz w:val="24"/>
        </w:rPr>
        <w:t>streams.</w:t>
      </w:r>
      <w:r>
        <w:rPr>
          <w:spacing w:val="40"/>
          <w:w w:val="105"/>
          <w:sz w:val="24"/>
        </w:rPr>
        <w:t xml:space="preserve"> </w:t>
      </w:r>
      <w:r>
        <w:rPr>
          <w:w w:val="105"/>
          <w:sz w:val="24"/>
        </w:rPr>
        <w:t>The</w:t>
      </w:r>
    </w:p>
    <w:p w14:paraId="002666AF" w14:textId="77777777" w:rsidR="00184BEA" w:rsidRDefault="00184BEA">
      <w:pPr>
        <w:pStyle w:val="ListParagraph"/>
        <w:jc w:val="both"/>
        <w:rPr>
          <w:sz w:val="24"/>
        </w:rPr>
        <w:sectPr w:rsidR="00184BEA">
          <w:pgSz w:w="12240" w:h="15840"/>
          <w:pgMar w:top="1360" w:right="1080" w:bottom="1000" w:left="1440" w:header="0" w:footer="813" w:gutter="0"/>
          <w:cols w:space="720"/>
        </w:sectPr>
      </w:pPr>
    </w:p>
    <w:p w14:paraId="5C3E005E" w14:textId="77777777" w:rsidR="00184BEA" w:rsidRDefault="00000000">
      <w:pPr>
        <w:pStyle w:val="BodyText"/>
        <w:spacing w:before="77"/>
        <w:ind w:left="720"/>
      </w:pPr>
      <w:r>
        <w:rPr>
          <w:w w:val="105"/>
        </w:rPr>
        <w:lastRenderedPageBreak/>
        <w:t>content creator (encoder) uses a private key to sign the content, while the recipient (decoder) uses a corresponding public key to verify the authenticity. The public key, necessary</w:t>
      </w:r>
      <w:r>
        <w:rPr>
          <w:spacing w:val="-12"/>
          <w:w w:val="105"/>
        </w:rPr>
        <w:t xml:space="preserve"> </w:t>
      </w:r>
      <w:r>
        <w:rPr>
          <w:w w:val="105"/>
        </w:rPr>
        <w:t>for</w:t>
      </w:r>
      <w:r>
        <w:rPr>
          <w:spacing w:val="-12"/>
          <w:w w:val="105"/>
        </w:rPr>
        <w:t xml:space="preserve"> </w:t>
      </w:r>
      <w:r>
        <w:rPr>
          <w:w w:val="105"/>
        </w:rPr>
        <w:t>verification,</w:t>
      </w:r>
      <w:r>
        <w:rPr>
          <w:spacing w:val="-12"/>
          <w:w w:val="105"/>
        </w:rPr>
        <w:t xml:space="preserve"> </w:t>
      </w:r>
      <w:r>
        <w:rPr>
          <w:w w:val="105"/>
        </w:rPr>
        <w:t>is</w:t>
      </w:r>
      <w:r>
        <w:rPr>
          <w:spacing w:val="-12"/>
          <w:w w:val="105"/>
        </w:rPr>
        <w:t xml:space="preserve"> </w:t>
      </w:r>
      <w:r>
        <w:rPr>
          <w:w w:val="105"/>
        </w:rPr>
        <w:t>not</w:t>
      </w:r>
      <w:r>
        <w:rPr>
          <w:spacing w:val="-12"/>
          <w:w w:val="105"/>
        </w:rPr>
        <w:t xml:space="preserve"> </w:t>
      </w:r>
      <w:r>
        <w:rPr>
          <w:w w:val="105"/>
        </w:rPr>
        <w:t>derived</w:t>
      </w:r>
      <w:r>
        <w:rPr>
          <w:spacing w:val="-12"/>
          <w:w w:val="105"/>
        </w:rPr>
        <w:t xml:space="preserve"> </w:t>
      </w:r>
      <w:r>
        <w:rPr>
          <w:w w:val="105"/>
        </w:rPr>
        <w:t>directly</w:t>
      </w:r>
      <w:r>
        <w:rPr>
          <w:spacing w:val="-12"/>
          <w:w w:val="105"/>
        </w:rPr>
        <w:t xml:space="preserve"> </w:t>
      </w:r>
      <w:r>
        <w:rPr>
          <w:w w:val="105"/>
        </w:rPr>
        <w:t>from</w:t>
      </w:r>
      <w:r>
        <w:rPr>
          <w:spacing w:val="-12"/>
          <w:w w:val="105"/>
        </w:rPr>
        <w:t xml:space="preserve"> </w:t>
      </w:r>
      <w:r>
        <w:rPr>
          <w:w w:val="105"/>
        </w:rPr>
        <w:t>the</w:t>
      </w:r>
      <w:r>
        <w:rPr>
          <w:spacing w:val="-12"/>
          <w:w w:val="105"/>
        </w:rPr>
        <w:t xml:space="preserve"> </w:t>
      </w:r>
      <w:r>
        <w:rPr>
          <w:w w:val="105"/>
        </w:rPr>
        <w:t>data</w:t>
      </w:r>
      <w:r>
        <w:rPr>
          <w:spacing w:val="-12"/>
          <w:w w:val="105"/>
        </w:rPr>
        <w:t xml:space="preserve"> </w:t>
      </w:r>
      <w:r>
        <w:rPr>
          <w:w w:val="105"/>
        </w:rPr>
        <w:t>stream</w:t>
      </w:r>
      <w:r>
        <w:rPr>
          <w:spacing w:val="-12"/>
          <w:w w:val="105"/>
        </w:rPr>
        <w:t xml:space="preserve"> </w:t>
      </w:r>
      <w:r>
        <w:rPr>
          <w:w w:val="105"/>
        </w:rPr>
        <w:t>but</w:t>
      </w:r>
      <w:r>
        <w:rPr>
          <w:spacing w:val="-12"/>
          <w:w w:val="105"/>
        </w:rPr>
        <w:t xml:space="preserve"> </w:t>
      </w:r>
      <w:r>
        <w:rPr>
          <w:w w:val="105"/>
        </w:rPr>
        <w:t>is</w:t>
      </w:r>
      <w:r>
        <w:rPr>
          <w:spacing w:val="-12"/>
          <w:w w:val="105"/>
        </w:rPr>
        <w:t xml:space="preserve"> </w:t>
      </w:r>
      <w:r>
        <w:rPr>
          <w:w w:val="105"/>
        </w:rPr>
        <w:t>obtained through a trusted, independent method, such as a third-party trust center.</w:t>
      </w:r>
    </w:p>
    <w:p w14:paraId="51A10A37" w14:textId="77777777" w:rsidR="00184BEA" w:rsidRDefault="00000000">
      <w:pPr>
        <w:pStyle w:val="Heading2"/>
        <w:numPr>
          <w:ilvl w:val="1"/>
          <w:numId w:val="28"/>
        </w:numPr>
        <w:tabs>
          <w:tab w:val="left" w:pos="657"/>
        </w:tabs>
        <w:spacing w:before="197" w:line="242" w:lineRule="auto"/>
        <w:ind w:left="0" w:right="432" w:firstLine="0"/>
      </w:pPr>
      <w:bookmarkStart w:id="93" w:name="_TOC_250006"/>
      <w:r>
        <w:rPr>
          <w:color w:val="0F4761"/>
          <w:spacing w:val="-2"/>
        </w:rPr>
        <w:t>ITU-T</w:t>
      </w:r>
      <w:r>
        <w:rPr>
          <w:color w:val="0F4761"/>
          <w:spacing w:val="-3"/>
        </w:rPr>
        <w:t xml:space="preserve"> </w:t>
      </w:r>
      <w:r>
        <w:rPr>
          <w:color w:val="0F4761"/>
          <w:spacing w:val="-2"/>
        </w:rPr>
        <w:t>H.274(V4):</w:t>
      </w:r>
      <w:r>
        <w:rPr>
          <w:color w:val="0F4761"/>
          <w:spacing w:val="-3"/>
        </w:rPr>
        <w:t xml:space="preserve"> </w:t>
      </w:r>
      <w:r>
        <w:rPr>
          <w:color w:val="0F4761"/>
          <w:spacing w:val="-2"/>
        </w:rPr>
        <w:t>Versatile</w:t>
      </w:r>
      <w:r>
        <w:rPr>
          <w:color w:val="0F4761"/>
          <w:spacing w:val="-3"/>
        </w:rPr>
        <w:t xml:space="preserve"> </w:t>
      </w:r>
      <w:r>
        <w:rPr>
          <w:color w:val="0F4761"/>
          <w:spacing w:val="-2"/>
        </w:rPr>
        <w:t>supplemental enhancement</w:t>
      </w:r>
      <w:r>
        <w:rPr>
          <w:color w:val="0F4761"/>
          <w:spacing w:val="-3"/>
        </w:rPr>
        <w:t xml:space="preserve"> </w:t>
      </w:r>
      <w:r>
        <w:rPr>
          <w:color w:val="0F4761"/>
          <w:spacing w:val="-2"/>
        </w:rPr>
        <w:t xml:space="preserve">information </w:t>
      </w:r>
      <w:bookmarkEnd w:id="93"/>
      <w:r>
        <w:rPr>
          <w:color w:val="0F4761"/>
        </w:rPr>
        <w:t xml:space="preserve">messages for coded video </w:t>
      </w:r>
      <w:proofErr w:type="gramStart"/>
      <w:r>
        <w:rPr>
          <w:color w:val="0F4761"/>
        </w:rPr>
        <w:t>bitstreams</w:t>
      </w:r>
      <w:proofErr w:type="gramEnd"/>
    </w:p>
    <w:p w14:paraId="2A11AFB5" w14:textId="77777777" w:rsidR="00184BEA" w:rsidRDefault="00000000">
      <w:pPr>
        <w:pStyle w:val="ListParagraph"/>
        <w:numPr>
          <w:ilvl w:val="0"/>
          <w:numId w:val="2"/>
        </w:numPr>
        <w:tabs>
          <w:tab w:val="left" w:pos="719"/>
        </w:tabs>
        <w:spacing w:before="75"/>
        <w:ind w:left="719" w:hanging="359"/>
        <w:rPr>
          <w:sz w:val="24"/>
        </w:rPr>
      </w:pPr>
      <w:r>
        <w:rPr>
          <w:b/>
          <w:sz w:val="24"/>
        </w:rPr>
        <w:t>SDO/Group:</w:t>
      </w:r>
      <w:r>
        <w:rPr>
          <w:b/>
          <w:spacing w:val="32"/>
          <w:sz w:val="24"/>
        </w:rPr>
        <w:t xml:space="preserve"> </w:t>
      </w:r>
      <w:r>
        <w:rPr>
          <w:sz w:val="24"/>
        </w:rPr>
        <w:t>JVET</w:t>
      </w:r>
      <w:r>
        <w:rPr>
          <w:spacing w:val="32"/>
          <w:sz w:val="24"/>
        </w:rPr>
        <w:t xml:space="preserve"> </w:t>
      </w:r>
      <w:r>
        <w:rPr>
          <w:sz w:val="24"/>
        </w:rPr>
        <w:t>(ITU-T</w:t>
      </w:r>
      <w:r>
        <w:rPr>
          <w:spacing w:val="32"/>
          <w:sz w:val="24"/>
        </w:rPr>
        <w:t xml:space="preserve"> </w:t>
      </w:r>
      <w:r>
        <w:rPr>
          <w:sz w:val="24"/>
        </w:rPr>
        <w:t>SG21</w:t>
      </w:r>
      <w:r>
        <w:rPr>
          <w:spacing w:val="32"/>
          <w:sz w:val="24"/>
        </w:rPr>
        <w:t xml:space="preserve"> </w:t>
      </w:r>
      <w:r>
        <w:rPr>
          <w:sz w:val="24"/>
        </w:rPr>
        <w:t>&amp;</w:t>
      </w:r>
      <w:r>
        <w:rPr>
          <w:spacing w:val="32"/>
          <w:sz w:val="24"/>
        </w:rPr>
        <w:t xml:space="preserve"> </w:t>
      </w:r>
      <w:r>
        <w:rPr>
          <w:sz w:val="24"/>
        </w:rPr>
        <w:t>ISO/IEC</w:t>
      </w:r>
      <w:r>
        <w:rPr>
          <w:spacing w:val="32"/>
          <w:sz w:val="24"/>
        </w:rPr>
        <w:t xml:space="preserve"> </w:t>
      </w:r>
      <w:r>
        <w:rPr>
          <w:sz w:val="24"/>
        </w:rPr>
        <w:t>JTC</w:t>
      </w:r>
      <w:r>
        <w:rPr>
          <w:spacing w:val="32"/>
          <w:sz w:val="24"/>
        </w:rPr>
        <w:t xml:space="preserve"> </w:t>
      </w:r>
      <w:r>
        <w:rPr>
          <w:sz w:val="24"/>
        </w:rPr>
        <w:t>1/SC</w:t>
      </w:r>
      <w:r>
        <w:rPr>
          <w:spacing w:val="32"/>
          <w:sz w:val="24"/>
        </w:rPr>
        <w:t xml:space="preserve"> </w:t>
      </w:r>
      <w:r>
        <w:rPr>
          <w:sz w:val="24"/>
        </w:rPr>
        <w:t>29/</w:t>
      </w:r>
      <w:r>
        <w:rPr>
          <w:spacing w:val="32"/>
          <w:sz w:val="24"/>
        </w:rPr>
        <w:t xml:space="preserve"> </w:t>
      </w:r>
      <w:r>
        <w:rPr>
          <w:spacing w:val="-4"/>
          <w:sz w:val="24"/>
        </w:rPr>
        <w:t>WG5)</w:t>
      </w:r>
    </w:p>
    <w:p w14:paraId="038E706D" w14:textId="77777777" w:rsidR="00184BEA" w:rsidRDefault="00000000">
      <w:pPr>
        <w:pStyle w:val="ListParagraph"/>
        <w:numPr>
          <w:ilvl w:val="0"/>
          <w:numId w:val="2"/>
        </w:numPr>
        <w:tabs>
          <w:tab w:val="left" w:pos="719"/>
        </w:tabs>
        <w:spacing w:before="204"/>
        <w:ind w:left="719" w:hanging="359"/>
        <w:rPr>
          <w:sz w:val="24"/>
        </w:rPr>
      </w:pPr>
      <w:r>
        <w:rPr>
          <w:b/>
          <w:sz w:val="24"/>
        </w:rPr>
        <w:t>Link:</w:t>
      </w:r>
      <w:r>
        <w:rPr>
          <w:b/>
          <w:spacing w:val="79"/>
          <w:w w:val="150"/>
          <w:sz w:val="24"/>
        </w:rPr>
        <w:t xml:space="preserve"> </w:t>
      </w:r>
      <w:r>
        <w:rPr>
          <w:color w:val="156082"/>
          <w:sz w:val="24"/>
        </w:rPr>
        <w:t>https://</w:t>
      </w:r>
      <w:hyperlink r:id="rId13">
        <w:r>
          <w:rPr>
            <w:color w:val="156082"/>
            <w:sz w:val="24"/>
          </w:rPr>
          <w:t>www.itu.int/itu-</w:t>
        </w:r>
        <w:r>
          <w:rPr>
            <w:color w:val="156082"/>
            <w:spacing w:val="-2"/>
            <w:sz w:val="24"/>
          </w:rPr>
          <w:t>t/workprog/wp_item.aspx?isn=21058</w:t>
        </w:r>
      </w:hyperlink>
    </w:p>
    <w:p w14:paraId="0A7BA585" w14:textId="77777777" w:rsidR="00184BEA" w:rsidRDefault="00000000">
      <w:pPr>
        <w:pStyle w:val="ListParagraph"/>
        <w:numPr>
          <w:ilvl w:val="0"/>
          <w:numId w:val="2"/>
        </w:numPr>
        <w:tabs>
          <w:tab w:val="left" w:pos="719"/>
        </w:tabs>
        <w:ind w:left="719" w:hanging="359"/>
        <w:rPr>
          <w:sz w:val="24"/>
        </w:rPr>
      </w:pPr>
      <w:r>
        <w:rPr>
          <w:b/>
          <w:w w:val="110"/>
          <w:sz w:val="24"/>
        </w:rPr>
        <w:t>Status:</w:t>
      </w:r>
      <w:r>
        <w:rPr>
          <w:b/>
          <w:spacing w:val="-7"/>
          <w:w w:val="110"/>
          <w:sz w:val="24"/>
        </w:rPr>
        <w:t xml:space="preserve"> </w:t>
      </w:r>
      <w:r>
        <w:rPr>
          <w:w w:val="110"/>
          <w:sz w:val="24"/>
        </w:rPr>
        <w:t>In</w:t>
      </w:r>
      <w:r>
        <w:rPr>
          <w:spacing w:val="-7"/>
          <w:w w:val="110"/>
          <w:sz w:val="24"/>
        </w:rPr>
        <w:t xml:space="preserve"> </w:t>
      </w:r>
      <w:r>
        <w:rPr>
          <w:spacing w:val="-2"/>
          <w:w w:val="110"/>
          <w:sz w:val="24"/>
        </w:rPr>
        <w:t>progress</w:t>
      </w:r>
    </w:p>
    <w:p w14:paraId="4489A154" w14:textId="77777777" w:rsidR="00184BEA" w:rsidRDefault="00000000">
      <w:pPr>
        <w:pStyle w:val="ListParagraph"/>
        <w:numPr>
          <w:ilvl w:val="0"/>
          <w:numId w:val="2"/>
        </w:numPr>
        <w:tabs>
          <w:tab w:val="left" w:pos="719"/>
        </w:tabs>
        <w:ind w:left="719" w:hanging="359"/>
        <w:rPr>
          <w:sz w:val="24"/>
        </w:rPr>
      </w:pPr>
      <w:r>
        <w:rPr>
          <w:b/>
          <w:w w:val="105"/>
          <w:sz w:val="24"/>
        </w:rPr>
        <w:t>Media</w:t>
      </w:r>
      <w:r>
        <w:rPr>
          <w:b/>
          <w:spacing w:val="2"/>
          <w:w w:val="105"/>
          <w:sz w:val="24"/>
        </w:rPr>
        <w:t xml:space="preserve"> </w:t>
      </w:r>
      <w:r>
        <w:rPr>
          <w:b/>
          <w:w w:val="105"/>
          <w:sz w:val="24"/>
        </w:rPr>
        <w:t>Types:</w:t>
      </w:r>
      <w:r>
        <w:rPr>
          <w:b/>
          <w:spacing w:val="3"/>
          <w:w w:val="105"/>
          <w:sz w:val="24"/>
        </w:rPr>
        <w:t xml:space="preserve"> </w:t>
      </w:r>
      <w:r>
        <w:rPr>
          <w:spacing w:val="-2"/>
          <w:w w:val="105"/>
          <w:sz w:val="24"/>
        </w:rPr>
        <w:t>video</w:t>
      </w:r>
    </w:p>
    <w:p w14:paraId="6EFEEE54" w14:textId="0421107C" w:rsidR="00184BEA" w:rsidRDefault="00000000">
      <w:pPr>
        <w:pStyle w:val="ListParagraph"/>
        <w:numPr>
          <w:ilvl w:val="0"/>
          <w:numId w:val="2"/>
        </w:numPr>
        <w:tabs>
          <w:tab w:val="left" w:pos="720"/>
        </w:tabs>
        <w:ind w:right="357"/>
        <w:jc w:val="both"/>
        <w:rPr>
          <w:sz w:val="24"/>
        </w:rPr>
      </w:pPr>
      <w:commentRangeStart w:id="94"/>
      <w:r>
        <w:rPr>
          <w:b/>
          <w:w w:val="105"/>
          <w:sz w:val="24"/>
        </w:rPr>
        <w:t xml:space="preserve">Summary: </w:t>
      </w:r>
      <w:r>
        <w:rPr>
          <w:w w:val="105"/>
          <w:sz w:val="24"/>
        </w:rPr>
        <w:t>This specification contains the draft text for changes to the versatile supplemental enhancement information messages for coded video bitstreams</w:t>
      </w:r>
      <w:r>
        <w:rPr>
          <w:spacing w:val="40"/>
          <w:w w:val="105"/>
          <w:sz w:val="24"/>
        </w:rPr>
        <w:t xml:space="preserve"> </w:t>
      </w:r>
      <w:r>
        <w:rPr>
          <w:w w:val="105"/>
          <w:sz w:val="24"/>
        </w:rPr>
        <w:t xml:space="preserve">(VSEI) standard (Rec. ITU-T H.274 </w:t>
      </w:r>
      <w:r>
        <w:rPr>
          <w:sz w:val="24"/>
        </w:rPr>
        <w:t xml:space="preserve">| </w:t>
      </w:r>
      <w:r>
        <w:rPr>
          <w:w w:val="105"/>
          <w:sz w:val="24"/>
        </w:rPr>
        <w:t>ISO/IEC 23002-7), to specify additional SEI messages, including encoder optimization information, source picture timing information</w:t>
      </w:r>
      <w:del w:id="95" w:author="Sabrina Caldwell" w:date="2025-05-14T20:46:00Z" w16du:dateUtc="2025-05-14T10:46:00Z">
        <w:r w:rsidDel="007339FE">
          <w:rPr>
            <w:w w:val="105"/>
            <w:sz w:val="24"/>
          </w:rPr>
          <w:delText xml:space="preserve"> </w:delText>
        </w:r>
      </w:del>
      <w:r>
        <w:rPr>
          <w:w w:val="105"/>
          <w:sz w:val="24"/>
        </w:rPr>
        <w:t>,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commentRangeEnd w:id="94"/>
      <w:r w:rsidR="007339FE">
        <w:rPr>
          <w:rStyle w:val="CommentReference"/>
        </w:rPr>
        <w:commentReference w:id="94"/>
      </w:r>
    </w:p>
    <w:p w14:paraId="4509EC0D" w14:textId="77777777" w:rsidR="00184BEA" w:rsidRDefault="00000000">
      <w:pPr>
        <w:pStyle w:val="Heading2"/>
        <w:numPr>
          <w:ilvl w:val="1"/>
          <w:numId w:val="28"/>
        </w:numPr>
        <w:tabs>
          <w:tab w:val="left" w:pos="657"/>
        </w:tabs>
        <w:spacing w:before="200" w:line="242" w:lineRule="auto"/>
        <w:ind w:left="0" w:right="494" w:firstLine="0"/>
      </w:pPr>
      <w:bookmarkStart w:id="96" w:name="_TOC_250005"/>
      <w:r>
        <w:rPr>
          <w:color w:val="0F4761"/>
        </w:rPr>
        <w:t>ITU-T</w:t>
      </w:r>
      <w:r>
        <w:rPr>
          <w:color w:val="0F4761"/>
          <w:spacing w:val="-17"/>
        </w:rPr>
        <w:t xml:space="preserve"> </w:t>
      </w:r>
      <w:r>
        <w:rPr>
          <w:color w:val="0F4761"/>
        </w:rPr>
        <w:t>H.VADS:</w:t>
      </w:r>
      <w:r>
        <w:rPr>
          <w:color w:val="0F4761"/>
          <w:spacing w:val="-17"/>
        </w:rPr>
        <w:t xml:space="preserve"> </w:t>
      </w:r>
      <w:r>
        <w:rPr>
          <w:color w:val="0F4761"/>
        </w:rPr>
        <w:t>Assessment</w:t>
      </w:r>
      <w:r>
        <w:rPr>
          <w:color w:val="0F4761"/>
          <w:spacing w:val="-17"/>
        </w:rPr>
        <w:t xml:space="preserve"> </w:t>
      </w:r>
      <w:r>
        <w:rPr>
          <w:color w:val="0F4761"/>
        </w:rPr>
        <w:t>criteria</w:t>
      </w:r>
      <w:r>
        <w:rPr>
          <w:color w:val="0F4761"/>
          <w:spacing w:val="-17"/>
        </w:rPr>
        <w:t xml:space="preserve"> </w:t>
      </w:r>
      <w:r>
        <w:rPr>
          <w:color w:val="0F4761"/>
        </w:rPr>
        <w:t>for</w:t>
      </w:r>
      <w:r>
        <w:rPr>
          <w:color w:val="0F4761"/>
          <w:spacing w:val="-17"/>
        </w:rPr>
        <w:t xml:space="preserve"> </w:t>
      </w:r>
      <w:r>
        <w:rPr>
          <w:color w:val="0F4761"/>
        </w:rPr>
        <w:t>video</w:t>
      </w:r>
      <w:r>
        <w:rPr>
          <w:color w:val="0F4761"/>
          <w:spacing w:val="-17"/>
        </w:rPr>
        <w:t xml:space="preserve"> </w:t>
      </w:r>
      <w:r>
        <w:rPr>
          <w:color w:val="0F4761"/>
        </w:rPr>
        <w:t>authenticity</w:t>
      </w:r>
      <w:r>
        <w:rPr>
          <w:color w:val="0F4761"/>
          <w:spacing w:val="-17"/>
        </w:rPr>
        <w:t xml:space="preserve"> </w:t>
      </w:r>
      <w:r>
        <w:rPr>
          <w:color w:val="0F4761"/>
        </w:rPr>
        <w:t xml:space="preserve">detection </w:t>
      </w:r>
      <w:bookmarkEnd w:id="96"/>
      <w:r>
        <w:rPr>
          <w:color w:val="0F4761"/>
          <w:spacing w:val="-2"/>
        </w:rPr>
        <w:t>services</w:t>
      </w:r>
    </w:p>
    <w:p w14:paraId="28B178FA" w14:textId="77777777" w:rsidR="00184BEA" w:rsidRDefault="00000000">
      <w:pPr>
        <w:pStyle w:val="ListParagraph"/>
        <w:numPr>
          <w:ilvl w:val="0"/>
          <w:numId w:val="1"/>
        </w:numPr>
        <w:tabs>
          <w:tab w:val="left" w:pos="719"/>
        </w:tabs>
        <w:spacing w:before="76"/>
        <w:ind w:left="719" w:hanging="359"/>
        <w:rPr>
          <w:sz w:val="24"/>
        </w:rPr>
      </w:pPr>
      <w:r>
        <w:rPr>
          <w:b/>
          <w:w w:val="105"/>
          <w:sz w:val="24"/>
        </w:rPr>
        <w:t>SDO/Group:</w:t>
      </w:r>
      <w:r>
        <w:rPr>
          <w:b/>
          <w:spacing w:val="4"/>
          <w:w w:val="105"/>
          <w:sz w:val="24"/>
        </w:rPr>
        <w:t xml:space="preserve"> </w:t>
      </w:r>
      <w:r>
        <w:rPr>
          <w:w w:val="105"/>
          <w:sz w:val="24"/>
        </w:rPr>
        <w:t>ITU-T</w:t>
      </w:r>
      <w:r>
        <w:rPr>
          <w:spacing w:val="5"/>
          <w:w w:val="105"/>
          <w:sz w:val="24"/>
        </w:rPr>
        <w:t xml:space="preserve"> </w:t>
      </w:r>
      <w:r>
        <w:rPr>
          <w:spacing w:val="-2"/>
          <w:w w:val="105"/>
          <w:sz w:val="24"/>
        </w:rPr>
        <w:t>SG21/Q7</w:t>
      </w:r>
    </w:p>
    <w:p w14:paraId="3B7AE8E2" w14:textId="77777777" w:rsidR="00184BEA" w:rsidRDefault="00000000">
      <w:pPr>
        <w:pStyle w:val="ListParagraph"/>
        <w:numPr>
          <w:ilvl w:val="0"/>
          <w:numId w:val="1"/>
        </w:numPr>
        <w:tabs>
          <w:tab w:val="left" w:pos="719"/>
        </w:tabs>
        <w:ind w:left="719" w:hanging="359"/>
        <w:rPr>
          <w:sz w:val="24"/>
        </w:rPr>
      </w:pPr>
      <w:r>
        <w:rPr>
          <w:b/>
          <w:sz w:val="24"/>
        </w:rPr>
        <w:t>Link:</w:t>
      </w:r>
      <w:r>
        <w:rPr>
          <w:b/>
          <w:spacing w:val="28"/>
          <w:sz w:val="24"/>
        </w:rPr>
        <w:t xml:space="preserve">  </w:t>
      </w:r>
      <w:r>
        <w:rPr>
          <w:color w:val="156082"/>
          <w:sz w:val="24"/>
        </w:rPr>
        <w:t>https://</w:t>
      </w:r>
      <w:hyperlink r:id="rId14">
        <w:r>
          <w:rPr>
            <w:color w:val="156082"/>
            <w:sz w:val="24"/>
          </w:rPr>
          <w:t>www.itu.int/ITU-</w:t>
        </w:r>
        <w:r>
          <w:rPr>
            <w:color w:val="156082"/>
            <w:spacing w:val="-2"/>
            <w:sz w:val="24"/>
          </w:rPr>
          <w:t>T/workprog/wp_item.aspx?isn=22161</w:t>
        </w:r>
      </w:hyperlink>
    </w:p>
    <w:p w14:paraId="75450CAD" w14:textId="77777777" w:rsidR="00184BEA" w:rsidRDefault="00000000">
      <w:pPr>
        <w:pStyle w:val="ListParagraph"/>
        <w:numPr>
          <w:ilvl w:val="0"/>
          <w:numId w:val="1"/>
        </w:numPr>
        <w:tabs>
          <w:tab w:val="left" w:pos="719"/>
        </w:tabs>
        <w:ind w:left="719" w:hanging="359"/>
        <w:rPr>
          <w:sz w:val="24"/>
        </w:rPr>
      </w:pPr>
      <w:r>
        <w:rPr>
          <w:b/>
          <w:w w:val="110"/>
          <w:sz w:val="24"/>
        </w:rPr>
        <w:t>Status:</w:t>
      </w:r>
      <w:r>
        <w:rPr>
          <w:b/>
          <w:spacing w:val="-8"/>
          <w:w w:val="110"/>
          <w:sz w:val="24"/>
        </w:rPr>
        <w:t xml:space="preserve"> </w:t>
      </w:r>
      <w:r>
        <w:rPr>
          <w:w w:val="110"/>
          <w:sz w:val="24"/>
        </w:rPr>
        <w:t>In</w:t>
      </w:r>
      <w:r>
        <w:rPr>
          <w:spacing w:val="-7"/>
          <w:w w:val="110"/>
          <w:sz w:val="24"/>
        </w:rPr>
        <w:t xml:space="preserve"> </w:t>
      </w:r>
      <w:r>
        <w:rPr>
          <w:spacing w:val="-2"/>
          <w:w w:val="110"/>
          <w:sz w:val="24"/>
        </w:rPr>
        <w:t>progress</w:t>
      </w:r>
    </w:p>
    <w:p w14:paraId="75043C3C" w14:textId="77777777" w:rsidR="00184BEA" w:rsidRDefault="00000000">
      <w:pPr>
        <w:pStyle w:val="ListParagraph"/>
        <w:numPr>
          <w:ilvl w:val="0"/>
          <w:numId w:val="1"/>
        </w:numPr>
        <w:tabs>
          <w:tab w:val="left" w:pos="719"/>
        </w:tabs>
        <w:spacing w:before="204"/>
        <w:ind w:left="719" w:hanging="359"/>
        <w:rPr>
          <w:sz w:val="24"/>
        </w:rPr>
      </w:pPr>
      <w:r>
        <w:rPr>
          <w:b/>
          <w:w w:val="105"/>
          <w:sz w:val="24"/>
        </w:rPr>
        <w:t>Media</w:t>
      </w:r>
      <w:r>
        <w:rPr>
          <w:b/>
          <w:spacing w:val="2"/>
          <w:w w:val="105"/>
          <w:sz w:val="24"/>
        </w:rPr>
        <w:t xml:space="preserve"> </w:t>
      </w:r>
      <w:r>
        <w:rPr>
          <w:b/>
          <w:w w:val="105"/>
          <w:sz w:val="24"/>
        </w:rPr>
        <w:t>Types:</w:t>
      </w:r>
      <w:r>
        <w:rPr>
          <w:b/>
          <w:spacing w:val="3"/>
          <w:w w:val="105"/>
          <w:sz w:val="24"/>
        </w:rPr>
        <w:t xml:space="preserve"> </w:t>
      </w:r>
      <w:r>
        <w:rPr>
          <w:spacing w:val="-2"/>
          <w:w w:val="105"/>
          <w:sz w:val="24"/>
        </w:rPr>
        <w:t>video</w:t>
      </w:r>
    </w:p>
    <w:p w14:paraId="3E87BF82" w14:textId="77777777" w:rsidR="00184BEA" w:rsidRDefault="00000000">
      <w:pPr>
        <w:pStyle w:val="ListParagraph"/>
        <w:numPr>
          <w:ilvl w:val="0"/>
          <w:numId w:val="1"/>
        </w:numPr>
        <w:tabs>
          <w:tab w:val="left" w:pos="720"/>
        </w:tabs>
        <w:ind w:right="357"/>
        <w:jc w:val="both"/>
        <w:rPr>
          <w:sz w:val="24"/>
        </w:rPr>
      </w:pPr>
      <w:r>
        <w:rPr>
          <w:b/>
          <w:w w:val="105"/>
          <w:sz w:val="24"/>
        </w:rPr>
        <w:t xml:space="preserve">Summary: </w:t>
      </w:r>
      <w:r>
        <w:rPr>
          <w:w w:val="105"/>
          <w:sz w:val="24"/>
        </w:rPr>
        <w:t>This draft Recommendation provides a comprehensive assessment framework for video authenticity detection services. It specifies the requirements, assessment categories, key metrics, and methods to evaluate the capabilities of video authenticity detection services. Assessment categories cover the detection of various forms of intra-frame and inter-frame manipulation, as well as the overall performance</w:t>
      </w:r>
      <w:r>
        <w:rPr>
          <w:spacing w:val="-8"/>
          <w:w w:val="105"/>
          <w:sz w:val="24"/>
        </w:rPr>
        <w:t xml:space="preserve"> </w:t>
      </w:r>
      <w:r>
        <w:rPr>
          <w:w w:val="105"/>
          <w:sz w:val="24"/>
        </w:rPr>
        <w:t>of</w:t>
      </w:r>
      <w:r>
        <w:rPr>
          <w:spacing w:val="-8"/>
          <w:w w:val="105"/>
          <w:sz w:val="24"/>
        </w:rPr>
        <w:t xml:space="preserve"> </w:t>
      </w:r>
      <w:r>
        <w:rPr>
          <w:w w:val="105"/>
          <w:sz w:val="24"/>
        </w:rPr>
        <w:t>authenticity</w:t>
      </w:r>
      <w:r>
        <w:rPr>
          <w:spacing w:val="-8"/>
          <w:w w:val="105"/>
          <w:sz w:val="24"/>
        </w:rPr>
        <w:t xml:space="preserve"> </w:t>
      </w:r>
      <w:r>
        <w:rPr>
          <w:w w:val="105"/>
          <w:sz w:val="24"/>
        </w:rPr>
        <w:t>detection</w:t>
      </w:r>
      <w:r>
        <w:rPr>
          <w:spacing w:val="-8"/>
          <w:w w:val="105"/>
          <w:sz w:val="24"/>
        </w:rPr>
        <w:t xml:space="preserve"> </w:t>
      </w:r>
      <w:r>
        <w:rPr>
          <w:w w:val="105"/>
          <w:sz w:val="24"/>
        </w:rPr>
        <w:t>services.</w:t>
      </w:r>
      <w:r>
        <w:rPr>
          <w:spacing w:val="-8"/>
          <w:w w:val="105"/>
          <w:sz w:val="24"/>
        </w:rPr>
        <w:t xml:space="preserve"> </w:t>
      </w:r>
      <w:r>
        <w:rPr>
          <w:w w:val="105"/>
          <w:sz w:val="24"/>
        </w:rPr>
        <w:t>By</w:t>
      </w:r>
      <w:r>
        <w:rPr>
          <w:spacing w:val="-8"/>
          <w:w w:val="105"/>
          <w:sz w:val="24"/>
        </w:rPr>
        <w:t xml:space="preserve"> </w:t>
      </w:r>
      <w:r>
        <w:rPr>
          <w:w w:val="105"/>
          <w:sz w:val="24"/>
        </w:rPr>
        <w:t>establishing</w:t>
      </w:r>
      <w:r>
        <w:rPr>
          <w:spacing w:val="-8"/>
          <w:w w:val="105"/>
          <w:sz w:val="24"/>
        </w:rPr>
        <w:t xml:space="preserve"> </w:t>
      </w:r>
      <w:r>
        <w:rPr>
          <w:w w:val="105"/>
          <w:sz w:val="24"/>
        </w:rPr>
        <w:t>a</w:t>
      </w:r>
      <w:r>
        <w:rPr>
          <w:spacing w:val="-8"/>
          <w:w w:val="105"/>
          <w:sz w:val="24"/>
        </w:rPr>
        <w:t xml:space="preserve"> </w:t>
      </w:r>
      <w:r>
        <w:rPr>
          <w:w w:val="105"/>
          <w:sz w:val="24"/>
        </w:rPr>
        <w:t>structured,</w:t>
      </w:r>
      <w:r>
        <w:rPr>
          <w:spacing w:val="-8"/>
          <w:w w:val="105"/>
          <w:sz w:val="24"/>
        </w:rPr>
        <w:t xml:space="preserve"> </w:t>
      </w:r>
      <w:r>
        <w:rPr>
          <w:w w:val="105"/>
          <w:sz w:val="24"/>
        </w:rPr>
        <w:t xml:space="preserve">criteria- based approach, this draft Recommendation would guide the development, evaluation, and selection of reliable and effective video authenticity detection </w:t>
      </w:r>
      <w:r>
        <w:rPr>
          <w:spacing w:val="-2"/>
          <w:w w:val="105"/>
          <w:sz w:val="24"/>
        </w:rPr>
        <w:t>services.</w:t>
      </w:r>
    </w:p>
    <w:p w14:paraId="78CAC5D9" w14:textId="77777777" w:rsidR="00184BEA" w:rsidRDefault="00184BEA">
      <w:pPr>
        <w:pStyle w:val="ListParagraph"/>
        <w:jc w:val="both"/>
        <w:rPr>
          <w:sz w:val="24"/>
        </w:rPr>
        <w:sectPr w:rsidR="00184BEA">
          <w:pgSz w:w="12240" w:h="15840"/>
          <w:pgMar w:top="1360" w:right="1080" w:bottom="1000" w:left="1440" w:header="0" w:footer="813" w:gutter="0"/>
          <w:cols w:space="720"/>
        </w:sectPr>
      </w:pPr>
    </w:p>
    <w:p w14:paraId="16151E0E" w14:textId="77777777" w:rsidR="00184BEA" w:rsidRDefault="00184BEA">
      <w:pPr>
        <w:pStyle w:val="BodyText"/>
        <w:spacing w:before="272"/>
        <w:ind w:right="0"/>
        <w:jc w:val="left"/>
        <w:rPr>
          <w:ins w:id="97" w:author="Sabrina Caldwell" w:date="2025-05-14T20:56:00Z" w16du:dateUtc="2025-05-14T10:56:00Z"/>
          <w:sz w:val="40"/>
        </w:rPr>
      </w:pPr>
    </w:p>
    <w:p w14:paraId="43CACF0A" w14:textId="1DCC5D66" w:rsidR="00506046" w:rsidRDefault="00506046" w:rsidP="00506046">
      <w:pPr>
        <w:pStyle w:val="Heading2"/>
        <w:numPr>
          <w:ilvl w:val="1"/>
          <w:numId w:val="28"/>
        </w:numPr>
        <w:tabs>
          <w:tab w:val="left" w:pos="657"/>
        </w:tabs>
        <w:spacing w:before="200" w:line="242" w:lineRule="auto"/>
        <w:ind w:left="0" w:right="494" w:firstLine="0"/>
        <w:rPr>
          <w:ins w:id="98" w:author="Sabrina Caldwell" w:date="2025-05-14T20:56:00Z" w16du:dateUtc="2025-05-14T10:56:00Z"/>
        </w:rPr>
      </w:pPr>
      <w:ins w:id="99" w:author="Sabrina Caldwell" w:date="2025-05-14T20:57:00Z" w16du:dateUtc="2025-05-14T10:57:00Z">
        <w:r>
          <w:rPr>
            <w:color w:val="0F4761"/>
            <w:spacing w:val="-2"/>
          </w:rPr>
          <w:t>Creative Commons</w:t>
        </w:r>
      </w:ins>
    </w:p>
    <w:p w14:paraId="567591CA" w14:textId="37645487" w:rsidR="00506046" w:rsidRDefault="00506046" w:rsidP="00506046">
      <w:pPr>
        <w:pStyle w:val="ListParagraph"/>
        <w:numPr>
          <w:ilvl w:val="0"/>
          <w:numId w:val="1"/>
        </w:numPr>
        <w:tabs>
          <w:tab w:val="left" w:pos="719"/>
        </w:tabs>
        <w:spacing w:before="76"/>
        <w:ind w:left="719" w:hanging="359"/>
        <w:rPr>
          <w:ins w:id="100" w:author="Sabrina Caldwell" w:date="2025-05-14T20:56:00Z" w16du:dateUtc="2025-05-14T10:56:00Z"/>
          <w:sz w:val="24"/>
        </w:rPr>
      </w:pPr>
      <w:ins w:id="101" w:author="Sabrina Caldwell" w:date="2025-05-14T20:56:00Z" w16du:dateUtc="2025-05-14T10:56:00Z">
        <w:r>
          <w:rPr>
            <w:b/>
            <w:w w:val="105"/>
            <w:sz w:val="24"/>
          </w:rPr>
          <w:t>SDO/Group:</w:t>
        </w:r>
        <w:r>
          <w:rPr>
            <w:b/>
            <w:spacing w:val="4"/>
            <w:w w:val="105"/>
            <w:sz w:val="24"/>
          </w:rPr>
          <w:t xml:space="preserve"> </w:t>
        </w:r>
      </w:ins>
      <w:ins w:id="102" w:author="Sabrina Caldwell" w:date="2025-05-14T20:57:00Z" w16du:dateUtc="2025-05-14T10:57:00Z">
        <w:r>
          <w:rPr>
            <w:w w:val="105"/>
            <w:sz w:val="24"/>
          </w:rPr>
          <w:t>Creative Commons</w:t>
        </w:r>
      </w:ins>
      <w:ins w:id="103" w:author="Sabrina Caldwell" w:date="2025-05-14T20:59:00Z" w16du:dateUtc="2025-05-14T10:59:00Z">
        <w:r>
          <w:rPr>
            <w:w w:val="105"/>
            <w:sz w:val="24"/>
          </w:rPr>
          <w:t xml:space="preserve"> (CC)</w:t>
        </w:r>
      </w:ins>
    </w:p>
    <w:p w14:paraId="7766E672" w14:textId="628C4F6F" w:rsidR="00506046" w:rsidRDefault="00506046" w:rsidP="00506046">
      <w:pPr>
        <w:pStyle w:val="ListParagraph"/>
        <w:numPr>
          <w:ilvl w:val="0"/>
          <w:numId w:val="1"/>
        </w:numPr>
        <w:tabs>
          <w:tab w:val="left" w:pos="719"/>
        </w:tabs>
        <w:ind w:left="719" w:hanging="359"/>
        <w:rPr>
          <w:ins w:id="104" w:author="Sabrina Caldwell" w:date="2025-05-14T20:56:00Z" w16du:dateUtc="2025-05-14T10:56:00Z"/>
          <w:sz w:val="24"/>
        </w:rPr>
      </w:pPr>
      <w:ins w:id="105" w:author="Sabrina Caldwell" w:date="2025-05-14T20:56:00Z" w16du:dateUtc="2025-05-14T10:56:00Z">
        <w:r>
          <w:rPr>
            <w:b/>
            <w:sz w:val="24"/>
          </w:rPr>
          <w:t>Link:</w:t>
        </w:r>
        <w:r>
          <w:rPr>
            <w:b/>
            <w:spacing w:val="28"/>
            <w:sz w:val="24"/>
          </w:rPr>
          <w:t xml:space="preserve">  </w:t>
        </w:r>
      </w:ins>
      <w:ins w:id="106" w:author="Sabrina Caldwell" w:date="2025-05-14T20:57:00Z" w16du:dateUtc="2025-05-14T10:57:00Z">
        <w:r w:rsidRPr="00506046">
          <w:rPr>
            <w:color w:val="156082"/>
            <w:sz w:val="24"/>
          </w:rPr>
          <w:t>https://creativecommons.org/</w:t>
        </w:r>
      </w:ins>
    </w:p>
    <w:p w14:paraId="41A38B1D" w14:textId="4AE399C5" w:rsidR="00506046" w:rsidRDefault="00506046" w:rsidP="00506046">
      <w:pPr>
        <w:pStyle w:val="ListParagraph"/>
        <w:numPr>
          <w:ilvl w:val="0"/>
          <w:numId w:val="1"/>
        </w:numPr>
        <w:tabs>
          <w:tab w:val="left" w:pos="719"/>
        </w:tabs>
        <w:ind w:left="719" w:hanging="359"/>
        <w:rPr>
          <w:ins w:id="107" w:author="Sabrina Caldwell" w:date="2025-05-14T20:56:00Z" w16du:dateUtc="2025-05-14T10:56:00Z"/>
          <w:sz w:val="24"/>
        </w:rPr>
      </w:pPr>
      <w:ins w:id="108" w:author="Sabrina Caldwell" w:date="2025-05-14T20:56:00Z" w16du:dateUtc="2025-05-14T10:56:00Z">
        <w:r>
          <w:rPr>
            <w:b/>
            <w:w w:val="110"/>
            <w:sz w:val="24"/>
          </w:rPr>
          <w:t>Status:</w:t>
        </w:r>
        <w:r>
          <w:rPr>
            <w:b/>
            <w:spacing w:val="-8"/>
            <w:w w:val="110"/>
            <w:sz w:val="24"/>
          </w:rPr>
          <w:t xml:space="preserve"> </w:t>
        </w:r>
      </w:ins>
      <w:ins w:id="109" w:author="Sabrina Caldwell" w:date="2025-05-14T20:58:00Z" w16du:dateUtc="2025-05-14T10:58:00Z">
        <w:r>
          <w:rPr>
            <w:w w:val="110"/>
            <w:sz w:val="24"/>
          </w:rPr>
          <w:t>Published</w:t>
        </w:r>
      </w:ins>
    </w:p>
    <w:p w14:paraId="3A1CC05C" w14:textId="14D17AE3" w:rsidR="00506046" w:rsidRDefault="00506046" w:rsidP="00506046">
      <w:pPr>
        <w:pStyle w:val="ListParagraph"/>
        <w:numPr>
          <w:ilvl w:val="0"/>
          <w:numId w:val="1"/>
        </w:numPr>
        <w:tabs>
          <w:tab w:val="left" w:pos="719"/>
        </w:tabs>
        <w:spacing w:before="204"/>
        <w:ind w:left="719" w:hanging="359"/>
        <w:rPr>
          <w:ins w:id="110" w:author="Sabrina Caldwell" w:date="2025-05-14T20:56:00Z" w16du:dateUtc="2025-05-14T10:56:00Z"/>
          <w:sz w:val="24"/>
        </w:rPr>
      </w:pPr>
      <w:ins w:id="111" w:author="Sabrina Caldwell" w:date="2025-05-14T20:56:00Z" w16du:dateUtc="2025-05-14T10:56:00Z">
        <w:r>
          <w:rPr>
            <w:b/>
            <w:w w:val="105"/>
            <w:sz w:val="24"/>
          </w:rPr>
          <w:t>Media</w:t>
        </w:r>
        <w:r>
          <w:rPr>
            <w:b/>
            <w:spacing w:val="2"/>
            <w:w w:val="105"/>
            <w:sz w:val="24"/>
          </w:rPr>
          <w:t xml:space="preserve"> </w:t>
        </w:r>
        <w:r>
          <w:rPr>
            <w:b/>
            <w:w w:val="105"/>
            <w:sz w:val="24"/>
          </w:rPr>
          <w:t>Types:</w:t>
        </w:r>
        <w:r>
          <w:rPr>
            <w:b/>
            <w:spacing w:val="3"/>
            <w:w w:val="105"/>
            <w:sz w:val="24"/>
          </w:rPr>
          <w:t xml:space="preserve"> </w:t>
        </w:r>
      </w:ins>
      <w:ins w:id="112" w:author="Sabrina Caldwell" w:date="2025-05-14T20:58:00Z" w16du:dateUtc="2025-05-14T10:58:00Z">
        <w:r>
          <w:rPr>
            <w:spacing w:val="-2"/>
            <w:w w:val="105"/>
            <w:sz w:val="24"/>
          </w:rPr>
          <w:t>any, especially images</w:t>
        </w:r>
      </w:ins>
    </w:p>
    <w:p w14:paraId="7C0C67AE" w14:textId="76D5C157" w:rsidR="00506046" w:rsidRDefault="00506046" w:rsidP="00506046">
      <w:pPr>
        <w:pStyle w:val="ListParagraph"/>
        <w:numPr>
          <w:ilvl w:val="0"/>
          <w:numId w:val="1"/>
        </w:numPr>
        <w:tabs>
          <w:tab w:val="left" w:pos="720"/>
        </w:tabs>
        <w:ind w:right="357"/>
        <w:jc w:val="both"/>
        <w:rPr>
          <w:ins w:id="113" w:author="Sabrina Caldwell" w:date="2025-05-14T20:56:00Z" w16du:dateUtc="2025-05-14T10:56:00Z"/>
          <w:sz w:val="24"/>
        </w:rPr>
      </w:pPr>
      <w:ins w:id="114" w:author="Sabrina Caldwell" w:date="2025-05-14T20:56:00Z" w16du:dateUtc="2025-05-14T10:56:00Z">
        <w:r>
          <w:rPr>
            <w:b/>
            <w:w w:val="105"/>
            <w:sz w:val="24"/>
          </w:rPr>
          <w:t xml:space="preserve">Summary: </w:t>
        </w:r>
      </w:ins>
      <w:ins w:id="115" w:author="Sabrina Caldwell" w:date="2025-05-14T20:59:00Z">
        <w:r w:rsidRPr="00506046">
          <w:rPr>
            <w:w w:val="105"/>
            <w:sz w:val="24"/>
          </w:rPr>
          <w:t xml:space="preserve">CC </w:t>
        </w:r>
      </w:ins>
      <w:ins w:id="116" w:author="Sabrina Caldwell" w:date="2025-05-14T20:59:00Z" w16du:dateUtc="2025-05-14T10:59:00Z">
        <w:r>
          <w:rPr>
            <w:w w:val="105"/>
            <w:sz w:val="24"/>
          </w:rPr>
          <w:t>is a</w:t>
        </w:r>
      </w:ins>
      <w:ins w:id="117" w:author="Sabrina Caldwell" w:date="2025-05-14T21:00:00Z" w16du:dateUtc="2025-05-14T11:00:00Z">
        <w:r>
          <w:rPr>
            <w:w w:val="105"/>
            <w:sz w:val="24"/>
          </w:rPr>
          <w:t xml:space="preserve"> ubiquitous</w:t>
        </w:r>
      </w:ins>
      <w:ins w:id="118" w:author="Sabrina Caldwell" w:date="2025-05-14T20:59:00Z" w16du:dateUtc="2025-05-14T10:59:00Z">
        <w:r>
          <w:rPr>
            <w:w w:val="105"/>
            <w:sz w:val="24"/>
          </w:rPr>
          <w:t xml:space="preserve"> </w:t>
        </w:r>
      </w:ins>
      <w:ins w:id="119" w:author="Sabrina Caldwell" w:date="2025-05-14T21:02:00Z" w16du:dateUtc="2025-05-14T11:02:00Z">
        <w:r w:rsidR="00F06D59">
          <w:rPr>
            <w:w w:val="105"/>
            <w:sz w:val="24"/>
          </w:rPr>
          <w:t xml:space="preserve">online </w:t>
        </w:r>
      </w:ins>
      <w:ins w:id="120" w:author="Sabrina Caldwell" w:date="2025-05-14T20:59:00Z" w16du:dateUtc="2025-05-14T10:59:00Z">
        <w:r>
          <w:rPr>
            <w:w w:val="105"/>
            <w:sz w:val="24"/>
          </w:rPr>
          <w:t>open li</w:t>
        </w:r>
      </w:ins>
      <w:ins w:id="121" w:author="Sabrina Caldwell" w:date="2025-05-14T21:00:00Z" w16du:dateUtc="2025-05-14T11:00:00Z">
        <w:r>
          <w:rPr>
            <w:w w:val="105"/>
            <w:sz w:val="24"/>
          </w:rPr>
          <w:t xml:space="preserve">censing system that </w:t>
        </w:r>
      </w:ins>
      <w:ins w:id="122" w:author="Sabrina Caldwell" w:date="2025-05-14T20:59:00Z">
        <w:r w:rsidRPr="00506046">
          <w:rPr>
            <w:w w:val="105"/>
            <w:sz w:val="24"/>
          </w:rPr>
          <w:t xml:space="preserve">serves the legal layer of the open infrastructure of sharing. </w:t>
        </w:r>
      </w:ins>
      <w:ins w:id="123" w:author="Sabrina Caldwell" w:date="2025-05-14T21:01:00Z" w16du:dateUtc="2025-05-14T11:01:00Z">
        <w:r>
          <w:rPr>
            <w:w w:val="105"/>
            <w:sz w:val="24"/>
          </w:rPr>
          <w:t xml:space="preserve">The licenses allow content originators to identify </w:t>
        </w:r>
      </w:ins>
      <w:ins w:id="124" w:author="Sabrina Caldwell" w:date="2025-05-14T21:04:00Z" w16du:dateUtc="2025-05-14T11:04:00Z">
        <w:r w:rsidR="00F06D59">
          <w:rPr>
            <w:w w:val="105"/>
            <w:sz w:val="24"/>
          </w:rPr>
          <w:t>how their</w:t>
        </w:r>
      </w:ins>
      <w:ins w:id="125" w:author="Sabrina Caldwell" w:date="2025-05-14T21:01:00Z" w16du:dateUtc="2025-05-14T11:01:00Z">
        <w:r>
          <w:rPr>
            <w:w w:val="105"/>
            <w:sz w:val="24"/>
          </w:rPr>
          <w:t xml:space="preserve"> digital asset can </w:t>
        </w:r>
        <w:r w:rsidR="00F06D59">
          <w:rPr>
            <w:w w:val="105"/>
            <w:sz w:val="24"/>
          </w:rPr>
          <w:t>or cannot be used</w:t>
        </w:r>
      </w:ins>
      <w:ins w:id="126" w:author="Sabrina Caldwell" w:date="2025-05-14T21:04:00Z" w16du:dateUtc="2025-05-14T11:04:00Z">
        <w:r w:rsidR="00F06D59">
          <w:rPr>
            <w:w w:val="105"/>
            <w:sz w:val="24"/>
          </w:rPr>
          <w:t xml:space="preserve">, for example </w:t>
        </w:r>
      </w:ins>
      <w:ins w:id="127" w:author="Sabrina Caldwell" w:date="2025-05-14T21:01:00Z" w16du:dateUtc="2025-05-14T11:01:00Z">
        <w:r w:rsidR="00F06D59">
          <w:rPr>
            <w:w w:val="105"/>
            <w:sz w:val="24"/>
          </w:rPr>
          <w:t>for derivative works, commercial purposes</w:t>
        </w:r>
      </w:ins>
      <w:ins w:id="128" w:author="Sabrina Caldwell" w:date="2025-05-14T21:03:00Z" w16du:dateUtc="2025-05-14T11:03:00Z">
        <w:r w:rsidR="00F06D59">
          <w:rPr>
            <w:w w:val="105"/>
            <w:sz w:val="24"/>
          </w:rPr>
          <w:t>, or must be shared alike</w:t>
        </w:r>
      </w:ins>
      <w:ins w:id="129" w:author="Sabrina Caldwell" w:date="2025-05-14T21:04:00Z" w16du:dateUtc="2025-05-14T11:04:00Z">
        <w:r w:rsidR="00F06D59">
          <w:rPr>
            <w:w w:val="105"/>
            <w:sz w:val="24"/>
          </w:rPr>
          <w:t>.</w:t>
        </w:r>
      </w:ins>
    </w:p>
    <w:p w14:paraId="798BEC44" w14:textId="77777777" w:rsidR="00506046" w:rsidRDefault="00506046">
      <w:pPr>
        <w:pStyle w:val="BodyText"/>
        <w:spacing w:before="272"/>
        <w:ind w:right="0"/>
        <w:jc w:val="left"/>
        <w:rPr>
          <w:sz w:val="40"/>
        </w:rPr>
      </w:pPr>
    </w:p>
    <w:p w14:paraId="432EBB41" w14:textId="77777777" w:rsidR="00184BEA" w:rsidRDefault="00000000">
      <w:pPr>
        <w:pStyle w:val="Heading1"/>
        <w:numPr>
          <w:ilvl w:val="0"/>
          <w:numId w:val="28"/>
        </w:numPr>
        <w:tabs>
          <w:tab w:val="left" w:pos="306"/>
        </w:tabs>
        <w:ind w:left="306" w:hanging="306"/>
      </w:pPr>
      <w:bookmarkStart w:id="130" w:name="_TOC_250004"/>
      <w:r>
        <w:rPr>
          <w:color w:val="0F4761"/>
          <w:spacing w:val="-4"/>
        </w:rPr>
        <w:t>Standardization</w:t>
      </w:r>
      <w:r>
        <w:rPr>
          <w:color w:val="0F4761"/>
          <w:spacing w:val="1"/>
        </w:rPr>
        <w:t xml:space="preserve"> </w:t>
      </w:r>
      <w:bookmarkEnd w:id="130"/>
      <w:r>
        <w:rPr>
          <w:color w:val="0F4761"/>
          <w:spacing w:val="-5"/>
        </w:rPr>
        <w:t>Map</w:t>
      </w:r>
    </w:p>
    <w:p w14:paraId="72D280FB" w14:textId="77777777" w:rsidR="00184BEA" w:rsidRDefault="00000000">
      <w:pPr>
        <w:pStyle w:val="Heading2"/>
        <w:numPr>
          <w:ilvl w:val="1"/>
          <w:numId w:val="28"/>
        </w:numPr>
        <w:tabs>
          <w:tab w:val="left" w:pos="490"/>
        </w:tabs>
        <w:spacing w:before="164"/>
        <w:ind w:left="490" w:hanging="490"/>
      </w:pPr>
      <w:bookmarkStart w:id="131" w:name="_TOC_250003"/>
      <w:bookmarkEnd w:id="131"/>
      <w:r>
        <w:rPr>
          <w:color w:val="0F4761"/>
          <w:spacing w:val="-2"/>
        </w:rPr>
        <w:t>Overview</w:t>
      </w:r>
    </w:p>
    <w:p w14:paraId="10AB0B42" w14:textId="77777777" w:rsidR="00184BEA" w:rsidRDefault="00000000">
      <w:pPr>
        <w:spacing w:before="79"/>
        <w:rPr>
          <w:i/>
          <w:sz w:val="24"/>
        </w:rPr>
      </w:pPr>
      <w:r>
        <w:rPr>
          <w:i/>
          <w:w w:val="105"/>
          <w:sz w:val="24"/>
        </w:rPr>
        <w:t>Table</w:t>
      </w:r>
      <w:r>
        <w:rPr>
          <w:i/>
          <w:spacing w:val="-6"/>
          <w:w w:val="105"/>
          <w:sz w:val="24"/>
        </w:rPr>
        <w:t xml:space="preserve"> </w:t>
      </w:r>
      <w:r>
        <w:rPr>
          <w:i/>
          <w:w w:val="105"/>
          <w:sz w:val="24"/>
        </w:rPr>
        <w:t>of</w:t>
      </w:r>
      <w:r>
        <w:rPr>
          <w:i/>
          <w:spacing w:val="-5"/>
          <w:w w:val="105"/>
          <w:sz w:val="24"/>
        </w:rPr>
        <w:t xml:space="preserve"> </w:t>
      </w:r>
      <w:r>
        <w:rPr>
          <w:i/>
          <w:w w:val="105"/>
          <w:sz w:val="24"/>
        </w:rPr>
        <w:t>Standard</w:t>
      </w:r>
      <w:r>
        <w:rPr>
          <w:i/>
          <w:spacing w:val="-5"/>
          <w:w w:val="105"/>
          <w:sz w:val="24"/>
        </w:rPr>
        <w:t xml:space="preserve"> </w:t>
      </w:r>
      <w:r>
        <w:rPr>
          <w:i/>
          <w:spacing w:val="-2"/>
          <w:w w:val="105"/>
          <w:sz w:val="24"/>
        </w:rPr>
        <w:t>Categorization</w:t>
      </w:r>
    </w:p>
    <w:p w14:paraId="0CDB9003" w14:textId="77777777" w:rsidR="00184BEA" w:rsidRDefault="00184BEA">
      <w:pPr>
        <w:pStyle w:val="BodyText"/>
        <w:spacing w:before="1"/>
        <w:ind w:right="0"/>
        <w:jc w:val="left"/>
        <w:rPr>
          <w:i/>
          <w:sz w:val="10"/>
        </w:rPr>
      </w:pP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512"/>
        <w:gridCol w:w="1603"/>
        <w:gridCol w:w="1560"/>
        <w:gridCol w:w="1560"/>
        <w:gridCol w:w="1555"/>
        <w:gridCol w:w="1560"/>
      </w:tblGrid>
      <w:tr w:rsidR="00184BEA" w14:paraId="3063A36D" w14:textId="77777777">
        <w:trPr>
          <w:trHeight w:val="657"/>
        </w:trPr>
        <w:tc>
          <w:tcPr>
            <w:tcW w:w="1512" w:type="dxa"/>
            <w:shd w:val="clear" w:color="auto" w:fill="C1E4F5"/>
          </w:tcPr>
          <w:p w14:paraId="5E307CEF" w14:textId="77777777" w:rsidR="00184BEA" w:rsidRDefault="00000000">
            <w:pPr>
              <w:pStyle w:val="TableParagraph"/>
              <w:spacing w:before="35"/>
              <w:ind w:left="110"/>
            </w:pPr>
            <w:r>
              <w:rPr>
                <w:spacing w:val="-2"/>
                <w:w w:val="110"/>
              </w:rPr>
              <w:t>Specification</w:t>
            </w:r>
          </w:p>
        </w:tc>
        <w:tc>
          <w:tcPr>
            <w:tcW w:w="1603" w:type="dxa"/>
            <w:shd w:val="clear" w:color="auto" w:fill="C1E4F5"/>
          </w:tcPr>
          <w:p w14:paraId="0535BF5C" w14:textId="77777777" w:rsidR="00184BEA" w:rsidRDefault="00000000">
            <w:pPr>
              <w:pStyle w:val="TableParagraph"/>
              <w:spacing w:before="30"/>
              <w:ind w:left="110"/>
              <w:rPr>
                <w:sz w:val="24"/>
              </w:rPr>
            </w:pPr>
            <w:r>
              <w:rPr>
                <w:spacing w:val="-2"/>
                <w:w w:val="105"/>
                <w:sz w:val="24"/>
              </w:rPr>
              <w:t>Content Provenance</w:t>
            </w:r>
          </w:p>
        </w:tc>
        <w:tc>
          <w:tcPr>
            <w:tcW w:w="1560" w:type="dxa"/>
            <w:shd w:val="clear" w:color="auto" w:fill="C1E4F5"/>
          </w:tcPr>
          <w:p w14:paraId="79FADA6D" w14:textId="77777777" w:rsidR="00184BEA" w:rsidRDefault="00000000">
            <w:pPr>
              <w:pStyle w:val="TableParagraph"/>
              <w:spacing w:before="30"/>
              <w:ind w:left="110"/>
              <w:rPr>
                <w:sz w:val="24"/>
              </w:rPr>
            </w:pPr>
            <w:r>
              <w:rPr>
                <w:w w:val="105"/>
                <w:sz w:val="24"/>
              </w:rPr>
              <w:t>Trust</w:t>
            </w:r>
            <w:r>
              <w:rPr>
                <w:spacing w:val="-1"/>
                <w:w w:val="105"/>
                <w:sz w:val="24"/>
              </w:rPr>
              <w:t xml:space="preserve"> </w:t>
            </w:r>
            <w:r>
              <w:rPr>
                <w:w w:val="105"/>
                <w:sz w:val="24"/>
              </w:rPr>
              <w:t xml:space="preserve">and </w:t>
            </w:r>
            <w:r>
              <w:rPr>
                <w:spacing w:val="-2"/>
                <w:sz w:val="24"/>
              </w:rPr>
              <w:t>Authenticity</w:t>
            </w:r>
          </w:p>
        </w:tc>
        <w:tc>
          <w:tcPr>
            <w:tcW w:w="1560" w:type="dxa"/>
            <w:shd w:val="clear" w:color="auto" w:fill="C1E4F5"/>
          </w:tcPr>
          <w:p w14:paraId="279A75AB" w14:textId="77777777" w:rsidR="00184BEA" w:rsidRDefault="00000000">
            <w:pPr>
              <w:pStyle w:val="TableParagraph"/>
              <w:spacing w:before="30"/>
              <w:ind w:left="105"/>
              <w:rPr>
                <w:sz w:val="24"/>
              </w:rPr>
            </w:pPr>
            <w:r>
              <w:rPr>
                <w:spacing w:val="-4"/>
                <w:w w:val="105"/>
                <w:sz w:val="24"/>
              </w:rPr>
              <w:t xml:space="preserve">Asset </w:t>
            </w:r>
            <w:r>
              <w:rPr>
                <w:spacing w:val="-2"/>
                <w:w w:val="105"/>
                <w:sz w:val="24"/>
              </w:rPr>
              <w:t>Identifiers</w:t>
            </w:r>
          </w:p>
        </w:tc>
        <w:tc>
          <w:tcPr>
            <w:tcW w:w="1555" w:type="dxa"/>
            <w:shd w:val="clear" w:color="auto" w:fill="C1E4F5"/>
          </w:tcPr>
          <w:p w14:paraId="6BA0F484" w14:textId="77777777" w:rsidR="00184BEA" w:rsidRDefault="00000000">
            <w:pPr>
              <w:pStyle w:val="TableParagraph"/>
              <w:spacing w:before="30"/>
              <w:ind w:left="105"/>
              <w:rPr>
                <w:sz w:val="24"/>
              </w:rPr>
            </w:pPr>
            <w:r>
              <w:rPr>
                <w:spacing w:val="-2"/>
                <w:w w:val="110"/>
                <w:sz w:val="24"/>
              </w:rPr>
              <w:t xml:space="preserve">Rights </w:t>
            </w:r>
            <w:r>
              <w:rPr>
                <w:spacing w:val="-2"/>
                <w:sz w:val="24"/>
              </w:rPr>
              <w:t>Declarations</w:t>
            </w:r>
          </w:p>
        </w:tc>
        <w:tc>
          <w:tcPr>
            <w:tcW w:w="1560" w:type="dxa"/>
            <w:shd w:val="clear" w:color="auto" w:fill="C1E4F5"/>
          </w:tcPr>
          <w:p w14:paraId="18D14C2A" w14:textId="77777777" w:rsidR="00184BEA" w:rsidRDefault="00000000">
            <w:pPr>
              <w:pStyle w:val="TableParagraph"/>
              <w:spacing w:before="35"/>
              <w:ind w:left="110"/>
            </w:pPr>
            <w:r>
              <w:rPr>
                <w:spacing w:val="-2"/>
                <w:w w:val="105"/>
              </w:rPr>
              <w:t>Watermarking</w:t>
            </w:r>
          </w:p>
        </w:tc>
      </w:tr>
      <w:tr w:rsidR="00184BEA" w14:paraId="53053FAF" w14:textId="77777777">
        <w:trPr>
          <w:trHeight w:val="734"/>
        </w:trPr>
        <w:tc>
          <w:tcPr>
            <w:tcW w:w="1512" w:type="dxa"/>
          </w:tcPr>
          <w:p w14:paraId="798160F7" w14:textId="77777777" w:rsidR="00184BEA" w:rsidRDefault="00000000">
            <w:pPr>
              <w:pStyle w:val="TableParagraph"/>
              <w:ind w:left="110"/>
              <w:rPr>
                <w:sz w:val="20"/>
              </w:rPr>
            </w:pPr>
            <w:r>
              <w:rPr>
                <w:spacing w:val="-2"/>
                <w:w w:val="110"/>
                <w:sz w:val="20"/>
              </w:rPr>
              <w:t>Content Credentials</w:t>
            </w:r>
          </w:p>
          <w:p w14:paraId="7371D1CC" w14:textId="77777777" w:rsidR="00184BEA" w:rsidRDefault="00000000">
            <w:pPr>
              <w:pStyle w:val="TableParagraph"/>
              <w:spacing w:line="228" w:lineRule="exact"/>
              <w:ind w:left="110"/>
              <w:rPr>
                <w:sz w:val="20"/>
              </w:rPr>
            </w:pPr>
            <w:r>
              <w:rPr>
                <w:spacing w:val="-2"/>
                <w:w w:val="110"/>
                <w:sz w:val="20"/>
              </w:rPr>
              <w:t>(C2PA)</w:t>
            </w:r>
          </w:p>
        </w:tc>
        <w:tc>
          <w:tcPr>
            <w:tcW w:w="1603" w:type="dxa"/>
          </w:tcPr>
          <w:p w14:paraId="708A78DD" w14:textId="77777777" w:rsidR="00184BEA" w:rsidRDefault="00000000">
            <w:pPr>
              <w:pStyle w:val="TableParagraph"/>
              <w:spacing w:line="290" w:lineRule="exact"/>
              <w:ind w:left="110"/>
              <w:rPr>
                <w:sz w:val="24"/>
              </w:rPr>
            </w:pPr>
            <w:r>
              <w:rPr>
                <w:spacing w:val="-10"/>
                <w:sz w:val="24"/>
              </w:rPr>
              <w:t>x</w:t>
            </w:r>
          </w:p>
        </w:tc>
        <w:tc>
          <w:tcPr>
            <w:tcW w:w="1560" w:type="dxa"/>
          </w:tcPr>
          <w:p w14:paraId="0B4BBCEF" w14:textId="77777777" w:rsidR="00184BEA" w:rsidRDefault="00000000">
            <w:pPr>
              <w:pStyle w:val="TableParagraph"/>
              <w:spacing w:line="290" w:lineRule="exact"/>
              <w:ind w:left="110"/>
              <w:rPr>
                <w:sz w:val="24"/>
              </w:rPr>
            </w:pPr>
            <w:r>
              <w:rPr>
                <w:spacing w:val="-10"/>
                <w:sz w:val="24"/>
              </w:rPr>
              <w:t>x</w:t>
            </w:r>
          </w:p>
        </w:tc>
        <w:tc>
          <w:tcPr>
            <w:tcW w:w="1560" w:type="dxa"/>
          </w:tcPr>
          <w:p w14:paraId="739BE008" w14:textId="77777777" w:rsidR="00184BEA" w:rsidRDefault="00184BEA">
            <w:pPr>
              <w:pStyle w:val="TableParagraph"/>
              <w:rPr>
                <w:rFonts w:ascii="Times New Roman"/>
              </w:rPr>
            </w:pPr>
          </w:p>
        </w:tc>
        <w:tc>
          <w:tcPr>
            <w:tcW w:w="1555" w:type="dxa"/>
          </w:tcPr>
          <w:p w14:paraId="3DEE907D" w14:textId="77777777" w:rsidR="00184BEA" w:rsidRDefault="00184BEA">
            <w:pPr>
              <w:pStyle w:val="TableParagraph"/>
              <w:rPr>
                <w:rFonts w:ascii="Times New Roman"/>
              </w:rPr>
            </w:pPr>
          </w:p>
        </w:tc>
        <w:tc>
          <w:tcPr>
            <w:tcW w:w="1560" w:type="dxa"/>
          </w:tcPr>
          <w:p w14:paraId="0429CF60" w14:textId="77777777" w:rsidR="00184BEA" w:rsidRDefault="00000000">
            <w:pPr>
              <w:pStyle w:val="TableParagraph"/>
              <w:spacing w:line="290" w:lineRule="exact"/>
              <w:ind w:left="110"/>
              <w:rPr>
                <w:sz w:val="24"/>
              </w:rPr>
            </w:pPr>
            <w:r>
              <w:rPr>
                <w:spacing w:val="-10"/>
                <w:sz w:val="24"/>
              </w:rPr>
              <w:t>x</w:t>
            </w:r>
          </w:p>
        </w:tc>
      </w:tr>
      <w:tr w:rsidR="00184BEA" w14:paraId="28027400" w14:textId="77777777">
        <w:trPr>
          <w:trHeight w:val="729"/>
        </w:trPr>
        <w:tc>
          <w:tcPr>
            <w:tcW w:w="1512" w:type="dxa"/>
          </w:tcPr>
          <w:p w14:paraId="0B69040E" w14:textId="77777777" w:rsidR="00184BEA" w:rsidRDefault="00000000">
            <w:pPr>
              <w:pStyle w:val="TableParagraph"/>
              <w:ind w:left="110"/>
              <w:rPr>
                <w:sz w:val="20"/>
              </w:rPr>
            </w:pPr>
            <w:r>
              <w:rPr>
                <w:spacing w:val="-2"/>
                <w:w w:val="110"/>
                <w:sz w:val="20"/>
              </w:rPr>
              <w:t>Content Credentials</w:t>
            </w:r>
          </w:p>
          <w:p w14:paraId="56CD3AA4" w14:textId="77777777" w:rsidR="00184BEA" w:rsidRDefault="00000000">
            <w:pPr>
              <w:pStyle w:val="TableParagraph"/>
              <w:spacing w:line="224" w:lineRule="exact"/>
              <w:ind w:left="110"/>
              <w:rPr>
                <w:sz w:val="20"/>
              </w:rPr>
            </w:pPr>
            <w:r>
              <w:rPr>
                <w:w w:val="105"/>
                <w:sz w:val="20"/>
              </w:rPr>
              <w:t>(ISO</w:t>
            </w:r>
            <w:r>
              <w:rPr>
                <w:spacing w:val="8"/>
                <w:w w:val="105"/>
                <w:sz w:val="20"/>
              </w:rPr>
              <w:t xml:space="preserve"> </w:t>
            </w:r>
            <w:r>
              <w:rPr>
                <w:spacing w:val="-2"/>
                <w:w w:val="105"/>
                <w:sz w:val="20"/>
              </w:rPr>
              <w:t>22144)</w:t>
            </w:r>
          </w:p>
        </w:tc>
        <w:tc>
          <w:tcPr>
            <w:tcW w:w="1603" w:type="dxa"/>
          </w:tcPr>
          <w:p w14:paraId="1A4F9034" w14:textId="77777777" w:rsidR="00184BEA" w:rsidRDefault="00000000">
            <w:pPr>
              <w:pStyle w:val="TableParagraph"/>
              <w:spacing w:line="290" w:lineRule="exact"/>
              <w:ind w:left="110"/>
              <w:rPr>
                <w:sz w:val="24"/>
              </w:rPr>
            </w:pPr>
            <w:r>
              <w:rPr>
                <w:spacing w:val="-10"/>
                <w:sz w:val="24"/>
              </w:rPr>
              <w:t>x</w:t>
            </w:r>
          </w:p>
        </w:tc>
        <w:tc>
          <w:tcPr>
            <w:tcW w:w="1560" w:type="dxa"/>
          </w:tcPr>
          <w:p w14:paraId="795BE092" w14:textId="77777777" w:rsidR="00184BEA" w:rsidRDefault="00000000">
            <w:pPr>
              <w:pStyle w:val="TableParagraph"/>
              <w:spacing w:line="290" w:lineRule="exact"/>
              <w:ind w:left="110"/>
              <w:rPr>
                <w:sz w:val="24"/>
              </w:rPr>
            </w:pPr>
            <w:r>
              <w:rPr>
                <w:spacing w:val="-10"/>
                <w:sz w:val="24"/>
              </w:rPr>
              <w:t>x</w:t>
            </w:r>
          </w:p>
        </w:tc>
        <w:tc>
          <w:tcPr>
            <w:tcW w:w="1560" w:type="dxa"/>
          </w:tcPr>
          <w:p w14:paraId="54C33E65" w14:textId="77777777" w:rsidR="00184BEA" w:rsidRDefault="00184BEA">
            <w:pPr>
              <w:pStyle w:val="TableParagraph"/>
              <w:rPr>
                <w:rFonts w:ascii="Times New Roman"/>
              </w:rPr>
            </w:pPr>
          </w:p>
        </w:tc>
        <w:tc>
          <w:tcPr>
            <w:tcW w:w="1555" w:type="dxa"/>
          </w:tcPr>
          <w:p w14:paraId="613D7E2F" w14:textId="77777777" w:rsidR="00184BEA" w:rsidRDefault="00184BEA">
            <w:pPr>
              <w:pStyle w:val="TableParagraph"/>
              <w:rPr>
                <w:rFonts w:ascii="Times New Roman"/>
              </w:rPr>
            </w:pPr>
          </w:p>
        </w:tc>
        <w:tc>
          <w:tcPr>
            <w:tcW w:w="1560" w:type="dxa"/>
          </w:tcPr>
          <w:p w14:paraId="0F1EB495" w14:textId="77777777" w:rsidR="00184BEA" w:rsidRDefault="00184BEA">
            <w:pPr>
              <w:pStyle w:val="TableParagraph"/>
              <w:rPr>
                <w:rFonts w:ascii="Times New Roman"/>
              </w:rPr>
            </w:pPr>
          </w:p>
        </w:tc>
      </w:tr>
      <w:tr w:rsidR="00184BEA" w14:paraId="1086E170" w14:textId="77777777">
        <w:trPr>
          <w:trHeight w:val="489"/>
        </w:trPr>
        <w:tc>
          <w:tcPr>
            <w:tcW w:w="1512" w:type="dxa"/>
          </w:tcPr>
          <w:p w14:paraId="0128DC80" w14:textId="77777777" w:rsidR="00184BEA" w:rsidRDefault="00000000">
            <w:pPr>
              <w:pStyle w:val="TableParagraph"/>
              <w:spacing w:line="241" w:lineRule="exact"/>
              <w:ind w:left="110"/>
              <w:rPr>
                <w:sz w:val="20"/>
              </w:rPr>
            </w:pPr>
            <w:r>
              <w:rPr>
                <w:w w:val="110"/>
                <w:sz w:val="20"/>
              </w:rPr>
              <w:t>JPEG</w:t>
            </w:r>
            <w:r>
              <w:rPr>
                <w:spacing w:val="-8"/>
                <w:w w:val="110"/>
                <w:sz w:val="20"/>
              </w:rPr>
              <w:t xml:space="preserve"> </w:t>
            </w:r>
            <w:r>
              <w:rPr>
                <w:spacing w:val="-2"/>
                <w:w w:val="110"/>
                <w:sz w:val="20"/>
              </w:rPr>
              <w:t>Trust</w:t>
            </w:r>
          </w:p>
          <w:p w14:paraId="179FCC55" w14:textId="39A7BA82" w:rsidR="00184BEA" w:rsidRDefault="00000000">
            <w:pPr>
              <w:pStyle w:val="TableParagraph"/>
              <w:spacing w:line="228" w:lineRule="exact"/>
              <w:ind w:left="110"/>
              <w:rPr>
                <w:sz w:val="20"/>
              </w:rPr>
            </w:pPr>
            <w:r>
              <w:rPr>
                <w:w w:val="105"/>
                <w:sz w:val="20"/>
              </w:rPr>
              <w:t>Part</w:t>
            </w:r>
            <w:r>
              <w:rPr>
                <w:spacing w:val="-9"/>
                <w:w w:val="105"/>
                <w:sz w:val="20"/>
              </w:rPr>
              <w:t xml:space="preserve"> </w:t>
            </w:r>
            <w:r>
              <w:rPr>
                <w:spacing w:val="-10"/>
                <w:w w:val="105"/>
                <w:sz w:val="20"/>
              </w:rPr>
              <w:t>1</w:t>
            </w:r>
            <w:ins w:id="132" w:author="Sabrina Caldwell" w:date="2025-05-14T20:49:00Z" w16du:dateUtc="2025-05-14T10:49:00Z">
              <w:r w:rsidR="007339FE">
                <w:rPr>
                  <w:spacing w:val="-10"/>
                  <w:w w:val="105"/>
                  <w:sz w:val="20"/>
                </w:rPr>
                <w:t xml:space="preserve"> – Core Foundation (ISO 21617-1)</w:t>
              </w:r>
            </w:ins>
          </w:p>
        </w:tc>
        <w:tc>
          <w:tcPr>
            <w:tcW w:w="1603" w:type="dxa"/>
          </w:tcPr>
          <w:p w14:paraId="686E8456" w14:textId="77777777" w:rsidR="00184BEA" w:rsidRDefault="00000000">
            <w:pPr>
              <w:pStyle w:val="TableParagraph"/>
              <w:spacing w:line="290" w:lineRule="exact"/>
              <w:ind w:left="110"/>
              <w:rPr>
                <w:sz w:val="24"/>
              </w:rPr>
            </w:pPr>
            <w:r>
              <w:rPr>
                <w:spacing w:val="-10"/>
                <w:sz w:val="24"/>
              </w:rPr>
              <w:t>x</w:t>
            </w:r>
          </w:p>
        </w:tc>
        <w:tc>
          <w:tcPr>
            <w:tcW w:w="1560" w:type="dxa"/>
          </w:tcPr>
          <w:p w14:paraId="72D7CA11" w14:textId="77777777" w:rsidR="00184BEA" w:rsidRDefault="00000000">
            <w:pPr>
              <w:pStyle w:val="TableParagraph"/>
              <w:spacing w:line="290" w:lineRule="exact"/>
              <w:ind w:left="110"/>
              <w:rPr>
                <w:sz w:val="24"/>
              </w:rPr>
            </w:pPr>
            <w:r>
              <w:rPr>
                <w:spacing w:val="-10"/>
                <w:sz w:val="24"/>
              </w:rPr>
              <w:t>x</w:t>
            </w:r>
          </w:p>
        </w:tc>
        <w:tc>
          <w:tcPr>
            <w:tcW w:w="1560" w:type="dxa"/>
          </w:tcPr>
          <w:p w14:paraId="5B6FE935" w14:textId="77777777" w:rsidR="00184BEA" w:rsidRDefault="00000000">
            <w:pPr>
              <w:pStyle w:val="TableParagraph"/>
              <w:spacing w:line="290" w:lineRule="exact"/>
              <w:ind w:left="105"/>
              <w:rPr>
                <w:sz w:val="24"/>
              </w:rPr>
            </w:pPr>
            <w:r>
              <w:rPr>
                <w:spacing w:val="-10"/>
                <w:sz w:val="24"/>
              </w:rPr>
              <w:t>x</w:t>
            </w:r>
          </w:p>
        </w:tc>
        <w:tc>
          <w:tcPr>
            <w:tcW w:w="1555" w:type="dxa"/>
          </w:tcPr>
          <w:p w14:paraId="6F5279FB" w14:textId="77777777" w:rsidR="00184BEA" w:rsidRDefault="00000000">
            <w:pPr>
              <w:pStyle w:val="TableParagraph"/>
              <w:spacing w:line="290" w:lineRule="exact"/>
              <w:ind w:left="105"/>
              <w:rPr>
                <w:sz w:val="24"/>
              </w:rPr>
            </w:pPr>
            <w:r>
              <w:rPr>
                <w:spacing w:val="-10"/>
                <w:sz w:val="24"/>
              </w:rPr>
              <w:t>x</w:t>
            </w:r>
          </w:p>
        </w:tc>
        <w:tc>
          <w:tcPr>
            <w:tcW w:w="1560" w:type="dxa"/>
          </w:tcPr>
          <w:p w14:paraId="4A1E8952" w14:textId="77777777" w:rsidR="00184BEA" w:rsidRDefault="00184BEA">
            <w:pPr>
              <w:pStyle w:val="TableParagraph"/>
              <w:rPr>
                <w:rFonts w:ascii="Times New Roman"/>
              </w:rPr>
            </w:pPr>
          </w:p>
        </w:tc>
      </w:tr>
      <w:tr w:rsidR="00184BEA" w14:paraId="634DBD16" w14:textId="77777777">
        <w:trPr>
          <w:trHeight w:val="489"/>
        </w:trPr>
        <w:tc>
          <w:tcPr>
            <w:tcW w:w="1512" w:type="dxa"/>
          </w:tcPr>
          <w:p w14:paraId="21834694" w14:textId="77777777" w:rsidR="00184BEA" w:rsidRDefault="00000000">
            <w:pPr>
              <w:pStyle w:val="TableParagraph"/>
              <w:spacing w:line="241" w:lineRule="exact"/>
              <w:ind w:left="110"/>
              <w:rPr>
                <w:sz w:val="20"/>
              </w:rPr>
            </w:pPr>
            <w:r>
              <w:rPr>
                <w:w w:val="110"/>
                <w:sz w:val="20"/>
              </w:rPr>
              <w:t>JPEG</w:t>
            </w:r>
            <w:r>
              <w:rPr>
                <w:spacing w:val="-8"/>
                <w:w w:val="110"/>
                <w:sz w:val="20"/>
              </w:rPr>
              <w:t xml:space="preserve"> </w:t>
            </w:r>
            <w:r>
              <w:rPr>
                <w:spacing w:val="-2"/>
                <w:w w:val="110"/>
                <w:sz w:val="20"/>
              </w:rPr>
              <w:t>Trust</w:t>
            </w:r>
          </w:p>
          <w:p w14:paraId="44375AC8" w14:textId="6A8BD1CC" w:rsidR="00184BEA" w:rsidRDefault="00000000">
            <w:pPr>
              <w:pStyle w:val="TableParagraph"/>
              <w:spacing w:line="228" w:lineRule="exact"/>
              <w:ind w:left="110"/>
              <w:rPr>
                <w:sz w:val="20"/>
              </w:rPr>
            </w:pPr>
            <w:r>
              <w:rPr>
                <w:w w:val="105"/>
                <w:sz w:val="20"/>
              </w:rPr>
              <w:t>Part</w:t>
            </w:r>
            <w:r>
              <w:rPr>
                <w:spacing w:val="-9"/>
                <w:w w:val="105"/>
                <w:sz w:val="20"/>
              </w:rPr>
              <w:t xml:space="preserve"> </w:t>
            </w:r>
            <w:r>
              <w:rPr>
                <w:spacing w:val="-10"/>
                <w:w w:val="105"/>
                <w:sz w:val="20"/>
              </w:rPr>
              <w:t>2</w:t>
            </w:r>
            <w:ins w:id="133" w:author="Sabrina Caldwell" w:date="2025-05-14T20:49:00Z" w16du:dateUtc="2025-05-14T10:49:00Z">
              <w:r w:rsidR="007339FE">
                <w:rPr>
                  <w:spacing w:val="-10"/>
                  <w:w w:val="105"/>
                  <w:sz w:val="20"/>
                </w:rPr>
                <w:t xml:space="preserve"> </w:t>
              </w:r>
            </w:ins>
            <w:ins w:id="134" w:author="Sabrina Caldwell" w:date="2025-05-14T20:50:00Z" w16du:dateUtc="2025-05-14T10:50:00Z">
              <w:r w:rsidR="007339FE">
                <w:rPr>
                  <w:spacing w:val="-10"/>
                  <w:w w:val="105"/>
                  <w:sz w:val="20"/>
                </w:rPr>
                <w:t>– Trust Profiles (ISO 21617-2)</w:t>
              </w:r>
            </w:ins>
          </w:p>
        </w:tc>
        <w:tc>
          <w:tcPr>
            <w:tcW w:w="1603" w:type="dxa"/>
          </w:tcPr>
          <w:p w14:paraId="1AA27B48" w14:textId="77777777" w:rsidR="00184BEA" w:rsidRDefault="00184BEA">
            <w:pPr>
              <w:pStyle w:val="TableParagraph"/>
              <w:rPr>
                <w:rFonts w:ascii="Times New Roman"/>
              </w:rPr>
            </w:pPr>
          </w:p>
        </w:tc>
        <w:tc>
          <w:tcPr>
            <w:tcW w:w="1560" w:type="dxa"/>
          </w:tcPr>
          <w:p w14:paraId="66603DB7" w14:textId="77777777" w:rsidR="00184BEA" w:rsidRDefault="00000000">
            <w:pPr>
              <w:pStyle w:val="TableParagraph"/>
              <w:spacing w:line="290" w:lineRule="exact"/>
              <w:ind w:left="110"/>
              <w:rPr>
                <w:sz w:val="24"/>
              </w:rPr>
            </w:pPr>
            <w:r>
              <w:rPr>
                <w:spacing w:val="-10"/>
                <w:sz w:val="24"/>
              </w:rPr>
              <w:t>x</w:t>
            </w:r>
          </w:p>
        </w:tc>
        <w:tc>
          <w:tcPr>
            <w:tcW w:w="1560" w:type="dxa"/>
          </w:tcPr>
          <w:p w14:paraId="152C770A" w14:textId="77777777" w:rsidR="00184BEA" w:rsidRDefault="00184BEA">
            <w:pPr>
              <w:pStyle w:val="TableParagraph"/>
              <w:rPr>
                <w:rFonts w:ascii="Times New Roman"/>
              </w:rPr>
            </w:pPr>
          </w:p>
        </w:tc>
        <w:tc>
          <w:tcPr>
            <w:tcW w:w="1555" w:type="dxa"/>
          </w:tcPr>
          <w:p w14:paraId="65DF8123" w14:textId="77777777" w:rsidR="00184BEA" w:rsidRDefault="00184BEA">
            <w:pPr>
              <w:pStyle w:val="TableParagraph"/>
              <w:rPr>
                <w:rFonts w:ascii="Times New Roman"/>
              </w:rPr>
            </w:pPr>
          </w:p>
        </w:tc>
        <w:tc>
          <w:tcPr>
            <w:tcW w:w="1560" w:type="dxa"/>
          </w:tcPr>
          <w:p w14:paraId="4A6A18FF" w14:textId="77777777" w:rsidR="00184BEA" w:rsidRDefault="00184BEA">
            <w:pPr>
              <w:pStyle w:val="TableParagraph"/>
              <w:rPr>
                <w:rFonts w:ascii="Times New Roman"/>
              </w:rPr>
            </w:pPr>
          </w:p>
        </w:tc>
      </w:tr>
      <w:tr w:rsidR="00184BEA" w14:paraId="045E57E3" w14:textId="77777777">
        <w:trPr>
          <w:trHeight w:val="489"/>
        </w:trPr>
        <w:tc>
          <w:tcPr>
            <w:tcW w:w="1512" w:type="dxa"/>
          </w:tcPr>
          <w:p w14:paraId="385BD5A7" w14:textId="77777777" w:rsidR="00184BEA" w:rsidRDefault="00000000">
            <w:pPr>
              <w:pStyle w:val="TableParagraph"/>
              <w:spacing w:line="241" w:lineRule="exact"/>
              <w:ind w:left="110"/>
              <w:rPr>
                <w:sz w:val="20"/>
              </w:rPr>
            </w:pPr>
            <w:r>
              <w:rPr>
                <w:w w:val="110"/>
                <w:sz w:val="20"/>
              </w:rPr>
              <w:t>JPEG</w:t>
            </w:r>
            <w:r>
              <w:rPr>
                <w:spacing w:val="-8"/>
                <w:w w:val="110"/>
                <w:sz w:val="20"/>
              </w:rPr>
              <w:t xml:space="preserve"> </w:t>
            </w:r>
            <w:r>
              <w:rPr>
                <w:spacing w:val="-2"/>
                <w:w w:val="110"/>
                <w:sz w:val="20"/>
              </w:rPr>
              <w:t>Trust</w:t>
            </w:r>
          </w:p>
          <w:p w14:paraId="36202748" w14:textId="364D090F" w:rsidR="00184BEA" w:rsidRDefault="00000000">
            <w:pPr>
              <w:pStyle w:val="TableParagraph"/>
              <w:spacing w:line="228" w:lineRule="exact"/>
              <w:ind w:left="110"/>
              <w:rPr>
                <w:sz w:val="20"/>
              </w:rPr>
            </w:pPr>
            <w:r>
              <w:rPr>
                <w:w w:val="105"/>
                <w:sz w:val="20"/>
              </w:rPr>
              <w:t>Part</w:t>
            </w:r>
            <w:r>
              <w:rPr>
                <w:spacing w:val="-9"/>
                <w:w w:val="105"/>
                <w:sz w:val="20"/>
              </w:rPr>
              <w:t xml:space="preserve"> </w:t>
            </w:r>
            <w:r>
              <w:rPr>
                <w:spacing w:val="-10"/>
                <w:w w:val="105"/>
                <w:sz w:val="20"/>
              </w:rPr>
              <w:t>3</w:t>
            </w:r>
            <w:ins w:id="135" w:author="Sabrina Caldwell" w:date="2025-05-14T20:50:00Z" w16du:dateUtc="2025-05-14T10:50:00Z">
              <w:r w:rsidR="007339FE">
                <w:rPr>
                  <w:spacing w:val="-10"/>
                  <w:w w:val="105"/>
                  <w:sz w:val="20"/>
                </w:rPr>
                <w:t xml:space="preserve"> – Watermarking (ISO 21617-3)</w:t>
              </w:r>
            </w:ins>
          </w:p>
        </w:tc>
        <w:tc>
          <w:tcPr>
            <w:tcW w:w="1603" w:type="dxa"/>
          </w:tcPr>
          <w:p w14:paraId="0A8FD72B" w14:textId="77777777" w:rsidR="00184BEA" w:rsidRDefault="00184BEA">
            <w:pPr>
              <w:pStyle w:val="TableParagraph"/>
              <w:rPr>
                <w:rFonts w:ascii="Times New Roman"/>
              </w:rPr>
            </w:pPr>
          </w:p>
        </w:tc>
        <w:tc>
          <w:tcPr>
            <w:tcW w:w="1560" w:type="dxa"/>
          </w:tcPr>
          <w:p w14:paraId="4B3E3036" w14:textId="77777777" w:rsidR="00184BEA" w:rsidRDefault="00184BEA">
            <w:pPr>
              <w:pStyle w:val="TableParagraph"/>
              <w:rPr>
                <w:rFonts w:ascii="Times New Roman"/>
              </w:rPr>
            </w:pPr>
          </w:p>
        </w:tc>
        <w:tc>
          <w:tcPr>
            <w:tcW w:w="1560" w:type="dxa"/>
          </w:tcPr>
          <w:p w14:paraId="2BCC6C2C" w14:textId="77777777" w:rsidR="00184BEA" w:rsidRDefault="00184BEA">
            <w:pPr>
              <w:pStyle w:val="TableParagraph"/>
              <w:rPr>
                <w:rFonts w:ascii="Times New Roman"/>
              </w:rPr>
            </w:pPr>
          </w:p>
        </w:tc>
        <w:tc>
          <w:tcPr>
            <w:tcW w:w="1555" w:type="dxa"/>
          </w:tcPr>
          <w:p w14:paraId="5C5EA4AE" w14:textId="77777777" w:rsidR="00184BEA" w:rsidRDefault="00184BEA">
            <w:pPr>
              <w:pStyle w:val="TableParagraph"/>
              <w:rPr>
                <w:rFonts w:ascii="Times New Roman"/>
              </w:rPr>
            </w:pPr>
          </w:p>
        </w:tc>
        <w:tc>
          <w:tcPr>
            <w:tcW w:w="1560" w:type="dxa"/>
          </w:tcPr>
          <w:p w14:paraId="35E0991A" w14:textId="77777777" w:rsidR="00184BEA" w:rsidRDefault="00000000">
            <w:pPr>
              <w:pStyle w:val="TableParagraph"/>
              <w:spacing w:line="290" w:lineRule="exact"/>
              <w:ind w:left="110"/>
              <w:rPr>
                <w:sz w:val="24"/>
              </w:rPr>
            </w:pPr>
            <w:r>
              <w:rPr>
                <w:spacing w:val="-10"/>
                <w:sz w:val="24"/>
              </w:rPr>
              <w:t>x</w:t>
            </w:r>
          </w:p>
        </w:tc>
      </w:tr>
      <w:tr w:rsidR="00184BEA" w14:paraId="7A4774A1" w14:textId="77777777">
        <w:trPr>
          <w:trHeight w:val="489"/>
        </w:trPr>
        <w:tc>
          <w:tcPr>
            <w:tcW w:w="1512" w:type="dxa"/>
          </w:tcPr>
          <w:p w14:paraId="325E3FFC" w14:textId="77777777" w:rsidR="00184BEA" w:rsidRDefault="00000000">
            <w:pPr>
              <w:pStyle w:val="TableParagraph"/>
              <w:spacing w:line="241" w:lineRule="exact"/>
              <w:ind w:left="110"/>
              <w:rPr>
                <w:sz w:val="20"/>
              </w:rPr>
            </w:pPr>
            <w:r>
              <w:rPr>
                <w:spacing w:val="-4"/>
                <w:w w:val="110"/>
                <w:sz w:val="20"/>
              </w:rPr>
              <w:t>CAWG</w:t>
            </w:r>
          </w:p>
          <w:p w14:paraId="64C979F1" w14:textId="77777777" w:rsidR="00184BEA" w:rsidRDefault="00000000">
            <w:pPr>
              <w:pStyle w:val="TableParagraph"/>
              <w:spacing w:line="228" w:lineRule="exact"/>
              <w:ind w:left="110"/>
              <w:rPr>
                <w:sz w:val="20"/>
              </w:rPr>
            </w:pPr>
            <w:r>
              <w:rPr>
                <w:spacing w:val="-2"/>
                <w:w w:val="105"/>
                <w:sz w:val="20"/>
              </w:rPr>
              <w:t>Metadata</w:t>
            </w:r>
          </w:p>
        </w:tc>
        <w:tc>
          <w:tcPr>
            <w:tcW w:w="1603" w:type="dxa"/>
          </w:tcPr>
          <w:p w14:paraId="2057F2C3" w14:textId="77777777" w:rsidR="00184BEA" w:rsidRDefault="00000000">
            <w:pPr>
              <w:pStyle w:val="TableParagraph"/>
              <w:spacing w:line="290" w:lineRule="exact"/>
              <w:ind w:left="110"/>
              <w:rPr>
                <w:sz w:val="24"/>
              </w:rPr>
            </w:pPr>
            <w:r>
              <w:rPr>
                <w:spacing w:val="-10"/>
                <w:sz w:val="24"/>
              </w:rPr>
              <w:t>x</w:t>
            </w:r>
          </w:p>
        </w:tc>
        <w:tc>
          <w:tcPr>
            <w:tcW w:w="1560" w:type="dxa"/>
          </w:tcPr>
          <w:p w14:paraId="6908DF01" w14:textId="77777777" w:rsidR="00184BEA" w:rsidRDefault="00000000">
            <w:pPr>
              <w:pStyle w:val="TableParagraph"/>
              <w:spacing w:line="290" w:lineRule="exact"/>
              <w:ind w:left="110"/>
              <w:rPr>
                <w:sz w:val="24"/>
              </w:rPr>
            </w:pPr>
            <w:r>
              <w:rPr>
                <w:spacing w:val="-10"/>
                <w:sz w:val="24"/>
              </w:rPr>
              <w:t>x</w:t>
            </w:r>
          </w:p>
        </w:tc>
        <w:tc>
          <w:tcPr>
            <w:tcW w:w="1560" w:type="dxa"/>
          </w:tcPr>
          <w:p w14:paraId="14602419" w14:textId="77777777" w:rsidR="00184BEA" w:rsidRDefault="00184BEA">
            <w:pPr>
              <w:pStyle w:val="TableParagraph"/>
              <w:rPr>
                <w:rFonts w:ascii="Times New Roman"/>
              </w:rPr>
            </w:pPr>
          </w:p>
        </w:tc>
        <w:tc>
          <w:tcPr>
            <w:tcW w:w="1555" w:type="dxa"/>
          </w:tcPr>
          <w:p w14:paraId="47559ACA" w14:textId="77777777" w:rsidR="00184BEA" w:rsidRDefault="00000000">
            <w:pPr>
              <w:pStyle w:val="TableParagraph"/>
              <w:spacing w:line="290" w:lineRule="exact"/>
              <w:ind w:left="105"/>
              <w:rPr>
                <w:sz w:val="24"/>
              </w:rPr>
            </w:pPr>
            <w:r>
              <w:rPr>
                <w:spacing w:val="-10"/>
                <w:sz w:val="24"/>
              </w:rPr>
              <w:t>x</w:t>
            </w:r>
          </w:p>
        </w:tc>
        <w:tc>
          <w:tcPr>
            <w:tcW w:w="1560" w:type="dxa"/>
          </w:tcPr>
          <w:p w14:paraId="3A200AB4" w14:textId="77777777" w:rsidR="00184BEA" w:rsidRDefault="00184BEA">
            <w:pPr>
              <w:pStyle w:val="TableParagraph"/>
              <w:rPr>
                <w:rFonts w:ascii="Times New Roman"/>
              </w:rPr>
            </w:pPr>
          </w:p>
        </w:tc>
      </w:tr>
      <w:tr w:rsidR="00184BEA" w14:paraId="39AD7854" w14:textId="77777777">
        <w:trPr>
          <w:trHeight w:val="484"/>
        </w:trPr>
        <w:tc>
          <w:tcPr>
            <w:tcW w:w="1512" w:type="dxa"/>
          </w:tcPr>
          <w:p w14:paraId="22522B24" w14:textId="77777777" w:rsidR="00184BEA" w:rsidRDefault="00000000">
            <w:pPr>
              <w:pStyle w:val="TableParagraph"/>
              <w:spacing w:line="239" w:lineRule="exact"/>
              <w:ind w:left="110"/>
              <w:rPr>
                <w:sz w:val="20"/>
              </w:rPr>
            </w:pPr>
            <w:r>
              <w:rPr>
                <w:spacing w:val="-2"/>
                <w:w w:val="105"/>
                <w:sz w:val="20"/>
              </w:rPr>
              <w:t>Originator</w:t>
            </w:r>
          </w:p>
          <w:p w14:paraId="454DD839" w14:textId="77777777" w:rsidR="00184BEA" w:rsidRDefault="00000000">
            <w:pPr>
              <w:pStyle w:val="TableParagraph"/>
              <w:spacing w:line="226" w:lineRule="exact"/>
              <w:ind w:left="110"/>
              <w:rPr>
                <w:sz w:val="20"/>
              </w:rPr>
            </w:pPr>
            <w:r>
              <w:rPr>
                <w:spacing w:val="-2"/>
                <w:w w:val="105"/>
                <w:sz w:val="20"/>
              </w:rPr>
              <w:t>Profile</w:t>
            </w:r>
          </w:p>
        </w:tc>
        <w:tc>
          <w:tcPr>
            <w:tcW w:w="1603" w:type="dxa"/>
          </w:tcPr>
          <w:p w14:paraId="566CDBDF" w14:textId="77777777" w:rsidR="00184BEA" w:rsidRDefault="00000000">
            <w:pPr>
              <w:pStyle w:val="TableParagraph"/>
              <w:spacing w:line="290" w:lineRule="exact"/>
              <w:ind w:left="110"/>
              <w:rPr>
                <w:sz w:val="24"/>
              </w:rPr>
            </w:pPr>
            <w:r>
              <w:rPr>
                <w:spacing w:val="-10"/>
                <w:sz w:val="24"/>
              </w:rPr>
              <w:t>x</w:t>
            </w:r>
          </w:p>
        </w:tc>
        <w:tc>
          <w:tcPr>
            <w:tcW w:w="1560" w:type="dxa"/>
          </w:tcPr>
          <w:p w14:paraId="293BD9B2" w14:textId="77777777" w:rsidR="00184BEA" w:rsidRDefault="00000000">
            <w:pPr>
              <w:pStyle w:val="TableParagraph"/>
              <w:spacing w:line="290" w:lineRule="exact"/>
              <w:ind w:left="110"/>
              <w:rPr>
                <w:sz w:val="24"/>
              </w:rPr>
            </w:pPr>
            <w:r>
              <w:rPr>
                <w:spacing w:val="-10"/>
                <w:sz w:val="24"/>
              </w:rPr>
              <w:t>x</w:t>
            </w:r>
          </w:p>
        </w:tc>
        <w:tc>
          <w:tcPr>
            <w:tcW w:w="1560" w:type="dxa"/>
          </w:tcPr>
          <w:p w14:paraId="781B59C7" w14:textId="77777777" w:rsidR="00184BEA" w:rsidRDefault="00184BEA">
            <w:pPr>
              <w:pStyle w:val="TableParagraph"/>
              <w:rPr>
                <w:rFonts w:ascii="Times New Roman"/>
              </w:rPr>
            </w:pPr>
          </w:p>
        </w:tc>
        <w:tc>
          <w:tcPr>
            <w:tcW w:w="1555" w:type="dxa"/>
          </w:tcPr>
          <w:p w14:paraId="4C501882" w14:textId="77777777" w:rsidR="00184BEA" w:rsidRDefault="00184BEA">
            <w:pPr>
              <w:pStyle w:val="TableParagraph"/>
              <w:rPr>
                <w:rFonts w:ascii="Times New Roman"/>
              </w:rPr>
            </w:pPr>
          </w:p>
        </w:tc>
        <w:tc>
          <w:tcPr>
            <w:tcW w:w="1560" w:type="dxa"/>
          </w:tcPr>
          <w:p w14:paraId="37C91EC0" w14:textId="77777777" w:rsidR="00184BEA" w:rsidRDefault="00184BEA">
            <w:pPr>
              <w:pStyle w:val="TableParagraph"/>
              <w:rPr>
                <w:rFonts w:ascii="Times New Roman"/>
              </w:rPr>
            </w:pPr>
          </w:p>
        </w:tc>
      </w:tr>
      <w:tr w:rsidR="00184BEA" w14:paraId="129C0030" w14:textId="77777777">
        <w:trPr>
          <w:trHeight w:val="369"/>
        </w:trPr>
        <w:tc>
          <w:tcPr>
            <w:tcW w:w="1512" w:type="dxa"/>
          </w:tcPr>
          <w:p w14:paraId="4EEDFA6B" w14:textId="77777777" w:rsidR="00184BEA" w:rsidRDefault="00000000">
            <w:pPr>
              <w:pStyle w:val="TableParagraph"/>
              <w:spacing w:line="241" w:lineRule="exact"/>
              <w:ind w:left="110"/>
              <w:rPr>
                <w:sz w:val="20"/>
              </w:rPr>
            </w:pPr>
            <w:r>
              <w:rPr>
                <w:spacing w:val="-4"/>
                <w:w w:val="110"/>
                <w:sz w:val="20"/>
              </w:rPr>
              <w:lastRenderedPageBreak/>
              <w:t>PROV</w:t>
            </w:r>
          </w:p>
        </w:tc>
        <w:tc>
          <w:tcPr>
            <w:tcW w:w="1603" w:type="dxa"/>
          </w:tcPr>
          <w:p w14:paraId="1AACB4CA" w14:textId="77777777" w:rsidR="00184BEA" w:rsidRDefault="00000000">
            <w:pPr>
              <w:pStyle w:val="TableParagraph"/>
              <w:spacing w:before="1"/>
              <w:ind w:left="110"/>
              <w:rPr>
                <w:sz w:val="24"/>
              </w:rPr>
            </w:pPr>
            <w:r>
              <w:rPr>
                <w:spacing w:val="-10"/>
                <w:sz w:val="24"/>
              </w:rPr>
              <w:t>x</w:t>
            </w:r>
          </w:p>
        </w:tc>
        <w:tc>
          <w:tcPr>
            <w:tcW w:w="1560" w:type="dxa"/>
          </w:tcPr>
          <w:p w14:paraId="6EA05BA8" w14:textId="77777777" w:rsidR="00184BEA" w:rsidRDefault="00000000">
            <w:pPr>
              <w:pStyle w:val="TableParagraph"/>
              <w:spacing w:before="1"/>
              <w:ind w:left="110"/>
              <w:rPr>
                <w:sz w:val="24"/>
              </w:rPr>
            </w:pPr>
            <w:r>
              <w:rPr>
                <w:spacing w:val="-10"/>
                <w:sz w:val="24"/>
              </w:rPr>
              <w:t>x</w:t>
            </w:r>
          </w:p>
        </w:tc>
        <w:tc>
          <w:tcPr>
            <w:tcW w:w="1560" w:type="dxa"/>
          </w:tcPr>
          <w:p w14:paraId="18E937AA" w14:textId="77777777" w:rsidR="00184BEA" w:rsidRDefault="00184BEA">
            <w:pPr>
              <w:pStyle w:val="TableParagraph"/>
              <w:rPr>
                <w:rFonts w:ascii="Times New Roman"/>
              </w:rPr>
            </w:pPr>
          </w:p>
        </w:tc>
        <w:tc>
          <w:tcPr>
            <w:tcW w:w="1555" w:type="dxa"/>
          </w:tcPr>
          <w:p w14:paraId="46094382" w14:textId="77777777" w:rsidR="00184BEA" w:rsidRDefault="00184BEA">
            <w:pPr>
              <w:pStyle w:val="TableParagraph"/>
              <w:rPr>
                <w:rFonts w:ascii="Times New Roman"/>
              </w:rPr>
            </w:pPr>
          </w:p>
        </w:tc>
        <w:tc>
          <w:tcPr>
            <w:tcW w:w="1560" w:type="dxa"/>
          </w:tcPr>
          <w:p w14:paraId="6C6FA864" w14:textId="77777777" w:rsidR="00184BEA" w:rsidRDefault="00184BEA">
            <w:pPr>
              <w:pStyle w:val="TableParagraph"/>
              <w:rPr>
                <w:rFonts w:ascii="Times New Roman"/>
              </w:rPr>
            </w:pPr>
          </w:p>
        </w:tc>
      </w:tr>
      <w:tr w:rsidR="00184BEA" w14:paraId="1747FA9B" w14:textId="77777777">
        <w:trPr>
          <w:trHeight w:val="1463"/>
        </w:trPr>
        <w:tc>
          <w:tcPr>
            <w:tcW w:w="1512" w:type="dxa"/>
          </w:tcPr>
          <w:p w14:paraId="05BFEEA8" w14:textId="77777777" w:rsidR="00184BEA" w:rsidRDefault="00000000">
            <w:pPr>
              <w:pStyle w:val="TableParagraph"/>
              <w:ind w:left="110"/>
              <w:rPr>
                <w:sz w:val="20"/>
              </w:rPr>
            </w:pPr>
            <w:r>
              <w:rPr>
                <w:spacing w:val="-2"/>
                <w:w w:val="105"/>
                <w:sz w:val="20"/>
              </w:rPr>
              <w:t xml:space="preserve">ITU-T </w:t>
            </w:r>
            <w:r>
              <w:rPr>
                <w:spacing w:val="-2"/>
                <w:sz w:val="20"/>
              </w:rPr>
              <w:t>H.MMAUTH:</w:t>
            </w:r>
          </w:p>
          <w:p w14:paraId="2F3365DE" w14:textId="77777777" w:rsidR="00184BEA" w:rsidRDefault="00000000">
            <w:pPr>
              <w:pStyle w:val="TableParagraph"/>
              <w:spacing w:line="240" w:lineRule="atLeast"/>
              <w:ind w:left="110"/>
              <w:rPr>
                <w:sz w:val="20"/>
              </w:rPr>
            </w:pPr>
            <w:r>
              <w:rPr>
                <w:w w:val="105"/>
                <w:sz w:val="20"/>
              </w:rPr>
              <w:t>Framework</w:t>
            </w:r>
            <w:r>
              <w:rPr>
                <w:spacing w:val="-12"/>
                <w:w w:val="105"/>
                <w:sz w:val="20"/>
              </w:rPr>
              <w:t xml:space="preserve"> </w:t>
            </w:r>
            <w:r>
              <w:rPr>
                <w:w w:val="105"/>
                <w:sz w:val="20"/>
              </w:rPr>
              <w:t xml:space="preserve">for </w:t>
            </w:r>
            <w:r>
              <w:rPr>
                <w:spacing w:val="-2"/>
                <w:w w:val="105"/>
                <w:sz w:val="20"/>
              </w:rPr>
              <w:t xml:space="preserve">Authentication </w:t>
            </w:r>
            <w:r>
              <w:rPr>
                <w:w w:val="105"/>
                <w:sz w:val="20"/>
              </w:rPr>
              <w:t>of</w:t>
            </w:r>
            <w:r>
              <w:rPr>
                <w:spacing w:val="-10"/>
                <w:w w:val="105"/>
                <w:sz w:val="20"/>
              </w:rPr>
              <w:t xml:space="preserve"> </w:t>
            </w:r>
            <w:r>
              <w:rPr>
                <w:w w:val="105"/>
                <w:sz w:val="20"/>
              </w:rPr>
              <w:t xml:space="preserve">Multimedia </w:t>
            </w:r>
            <w:r>
              <w:rPr>
                <w:spacing w:val="-2"/>
                <w:w w:val="105"/>
                <w:sz w:val="20"/>
              </w:rPr>
              <w:t>Content</w:t>
            </w:r>
          </w:p>
        </w:tc>
        <w:tc>
          <w:tcPr>
            <w:tcW w:w="1603" w:type="dxa"/>
          </w:tcPr>
          <w:p w14:paraId="61D7D063" w14:textId="77777777" w:rsidR="00184BEA" w:rsidRDefault="00184BEA">
            <w:pPr>
              <w:pStyle w:val="TableParagraph"/>
              <w:rPr>
                <w:rFonts w:ascii="Times New Roman"/>
              </w:rPr>
            </w:pPr>
          </w:p>
        </w:tc>
        <w:tc>
          <w:tcPr>
            <w:tcW w:w="1560" w:type="dxa"/>
          </w:tcPr>
          <w:p w14:paraId="2F623E88" w14:textId="77777777" w:rsidR="00184BEA" w:rsidRDefault="00000000">
            <w:pPr>
              <w:pStyle w:val="TableParagraph"/>
              <w:spacing w:line="290" w:lineRule="exact"/>
              <w:ind w:left="110"/>
              <w:rPr>
                <w:sz w:val="24"/>
              </w:rPr>
            </w:pPr>
            <w:r>
              <w:rPr>
                <w:spacing w:val="-10"/>
                <w:sz w:val="24"/>
              </w:rPr>
              <w:t>x</w:t>
            </w:r>
          </w:p>
        </w:tc>
        <w:tc>
          <w:tcPr>
            <w:tcW w:w="1560" w:type="dxa"/>
          </w:tcPr>
          <w:p w14:paraId="6705B5B4" w14:textId="77777777" w:rsidR="00184BEA" w:rsidRDefault="00184BEA">
            <w:pPr>
              <w:pStyle w:val="TableParagraph"/>
              <w:rPr>
                <w:rFonts w:ascii="Times New Roman"/>
              </w:rPr>
            </w:pPr>
          </w:p>
        </w:tc>
        <w:tc>
          <w:tcPr>
            <w:tcW w:w="1555" w:type="dxa"/>
          </w:tcPr>
          <w:p w14:paraId="6118B379" w14:textId="77777777" w:rsidR="00184BEA" w:rsidRDefault="00184BEA">
            <w:pPr>
              <w:pStyle w:val="TableParagraph"/>
              <w:rPr>
                <w:rFonts w:ascii="Times New Roman"/>
              </w:rPr>
            </w:pPr>
          </w:p>
        </w:tc>
        <w:tc>
          <w:tcPr>
            <w:tcW w:w="1560" w:type="dxa"/>
          </w:tcPr>
          <w:p w14:paraId="0BAA172E" w14:textId="77777777" w:rsidR="00184BEA" w:rsidRDefault="00184BEA">
            <w:pPr>
              <w:pStyle w:val="TableParagraph"/>
              <w:rPr>
                <w:rFonts w:ascii="Times New Roman"/>
              </w:rPr>
            </w:pPr>
          </w:p>
        </w:tc>
      </w:tr>
      <w:tr w:rsidR="00184BEA" w14:paraId="15B0B401" w14:textId="77777777">
        <w:trPr>
          <w:trHeight w:val="877"/>
        </w:trPr>
        <w:tc>
          <w:tcPr>
            <w:tcW w:w="1512" w:type="dxa"/>
          </w:tcPr>
          <w:p w14:paraId="3F65DD4E" w14:textId="77777777" w:rsidR="00184BEA" w:rsidRDefault="00000000">
            <w:pPr>
              <w:pStyle w:val="TableParagraph"/>
              <w:spacing w:line="237" w:lineRule="auto"/>
              <w:ind w:left="110" w:right="138"/>
              <w:rPr>
                <w:sz w:val="18"/>
              </w:rPr>
            </w:pPr>
            <w:r>
              <w:rPr>
                <w:w w:val="105"/>
                <w:sz w:val="18"/>
              </w:rPr>
              <w:t>Overview</w:t>
            </w:r>
            <w:r>
              <w:rPr>
                <w:spacing w:val="-11"/>
                <w:w w:val="105"/>
                <w:sz w:val="18"/>
              </w:rPr>
              <w:t xml:space="preserve"> </w:t>
            </w:r>
            <w:r>
              <w:rPr>
                <w:w w:val="105"/>
                <w:sz w:val="18"/>
              </w:rPr>
              <w:t xml:space="preserve">of </w:t>
            </w:r>
            <w:r>
              <w:rPr>
                <w:spacing w:val="-2"/>
                <w:w w:val="105"/>
                <w:sz w:val="18"/>
              </w:rPr>
              <w:t xml:space="preserve">trustworthiness </w:t>
            </w:r>
            <w:r>
              <w:rPr>
                <w:w w:val="105"/>
                <w:sz w:val="18"/>
              </w:rPr>
              <w:t>in</w:t>
            </w:r>
            <w:r>
              <w:rPr>
                <w:spacing w:val="-11"/>
                <w:w w:val="105"/>
                <w:sz w:val="18"/>
              </w:rPr>
              <w:t xml:space="preserve"> </w:t>
            </w:r>
            <w:r>
              <w:rPr>
                <w:w w:val="105"/>
                <w:sz w:val="18"/>
              </w:rPr>
              <w:t>artificial</w:t>
            </w:r>
          </w:p>
          <w:p w14:paraId="41E7E0BD" w14:textId="77777777" w:rsidR="00184BEA" w:rsidRDefault="00000000">
            <w:pPr>
              <w:pStyle w:val="TableParagraph"/>
              <w:spacing w:line="204" w:lineRule="exact"/>
              <w:ind w:left="110"/>
              <w:rPr>
                <w:sz w:val="18"/>
              </w:rPr>
            </w:pPr>
            <w:r>
              <w:rPr>
                <w:spacing w:val="-2"/>
                <w:w w:val="110"/>
                <w:sz w:val="18"/>
              </w:rPr>
              <w:t>intelligence</w:t>
            </w:r>
          </w:p>
        </w:tc>
        <w:tc>
          <w:tcPr>
            <w:tcW w:w="1603" w:type="dxa"/>
          </w:tcPr>
          <w:p w14:paraId="77A57F9C" w14:textId="77777777" w:rsidR="00184BEA" w:rsidRDefault="00184BEA">
            <w:pPr>
              <w:pStyle w:val="TableParagraph"/>
              <w:rPr>
                <w:rFonts w:ascii="Times New Roman"/>
              </w:rPr>
            </w:pPr>
          </w:p>
        </w:tc>
        <w:tc>
          <w:tcPr>
            <w:tcW w:w="1560" w:type="dxa"/>
          </w:tcPr>
          <w:p w14:paraId="231D726B" w14:textId="77777777" w:rsidR="00184BEA" w:rsidRDefault="00000000">
            <w:pPr>
              <w:pStyle w:val="TableParagraph"/>
              <w:spacing w:line="289" w:lineRule="exact"/>
              <w:ind w:left="110"/>
              <w:rPr>
                <w:sz w:val="24"/>
              </w:rPr>
            </w:pPr>
            <w:r>
              <w:rPr>
                <w:spacing w:val="-10"/>
                <w:sz w:val="24"/>
              </w:rPr>
              <w:t>x</w:t>
            </w:r>
          </w:p>
        </w:tc>
        <w:tc>
          <w:tcPr>
            <w:tcW w:w="1560" w:type="dxa"/>
          </w:tcPr>
          <w:p w14:paraId="3BBB3855" w14:textId="77777777" w:rsidR="00184BEA" w:rsidRDefault="00184BEA">
            <w:pPr>
              <w:pStyle w:val="TableParagraph"/>
              <w:rPr>
                <w:rFonts w:ascii="Times New Roman"/>
              </w:rPr>
            </w:pPr>
          </w:p>
        </w:tc>
        <w:tc>
          <w:tcPr>
            <w:tcW w:w="1555" w:type="dxa"/>
          </w:tcPr>
          <w:p w14:paraId="186CD6F8" w14:textId="77777777" w:rsidR="00184BEA" w:rsidRDefault="00184BEA">
            <w:pPr>
              <w:pStyle w:val="TableParagraph"/>
              <w:rPr>
                <w:rFonts w:ascii="Times New Roman"/>
              </w:rPr>
            </w:pPr>
          </w:p>
        </w:tc>
        <w:tc>
          <w:tcPr>
            <w:tcW w:w="1560" w:type="dxa"/>
          </w:tcPr>
          <w:p w14:paraId="227FA384" w14:textId="77777777" w:rsidR="00184BEA" w:rsidRDefault="00184BEA">
            <w:pPr>
              <w:pStyle w:val="TableParagraph"/>
              <w:rPr>
                <w:rFonts w:ascii="Times New Roman"/>
              </w:rPr>
            </w:pPr>
          </w:p>
        </w:tc>
      </w:tr>
      <w:tr w:rsidR="00184BEA" w14:paraId="0294A55D" w14:textId="77777777">
        <w:trPr>
          <w:trHeight w:val="978"/>
        </w:trPr>
        <w:tc>
          <w:tcPr>
            <w:tcW w:w="1512" w:type="dxa"/>
          </w:tcPr>
          <w:p w14:paraId="36F654EB" w14:textId="77777777" w:rsidR="00184BEA" w:rsidRDefault="00000000">
            <w:pPr>
              <w:pStyle w:val="TableParagraph"/>
              <w:ind w:left="110" w:right="138"/>
              <w:rPr>
                <w:sz w:val="20"/>
              </w:rPr>
            </w:pPr>
            <w:r>
              <w:rPr>
                <w:spacing w:val="-2"/>
                <w:w w:val="105"/>
                <w:sz w:val="20"/>
              </w:rPr>
              <w:t>Framework</w:t>
            </w:r>
            <w:r>
              <w:rPr>
                <w:spacing w:val="-10"/>
                <w:w w:val="105"/>
                <w:sz w:val="20"/>
              </w:rPr>
              <w:t xml:space="preserve"> </w:t>
            </w:r>
            <w:r>
              <w:rPr>
                <w:spacing w:val="-2"/>
                <w:w w:val="105"/>
                <w:sz w:val="20"/>
              </w:rPr>
              <w:t>for trust-based media</w:t>
            </w:r>
          </w:p>
          <w:p w14:paraId="23248AF2" w14:textId="77777777" w:rsidR="00184BEA" w:rsidRDefault="00000000">
            <w:pPr>
              <w:pStyle w:val="TableParagraph"/>
              <w:spacing w:line="228" w:lineRule="exact"/>
              <w:ind w:left="110"/>
              <w:rPr>
                <w:sz w:val="20"/>
              </w:rPr>
            </w:pPr>
            <w:r>
              <w:rPr>
                <w:spacing w:val="-2"/>
                <w:w w:val="110"/>
                <w:sz w:val="20"/>
              </w:rPr>
              <w:t>services</w:t>
            </w:r>
          </w:p>
        </w:tc>
        <w:tc>
          <w:tcPr>
            <w:tcW w:w="1603" w:type="dxa"/>
          </w:tcPr>
          <w:p w14:paraId="4BF33C02" w14:textId="77777777" w:rsidR="00184BEA" w:rsidRDefault="00184BEA">
            <w:pPr>
              <w:pStyle w:val="TableParagraph"/>
              <w:rPr>
                <w:rFonts w:ascii="Times New Roman"/>
              </w:rPr>
            </w:pPr>
          </w:p>
        </w:tc>
        <w:tc>
          <w:tcPr>
            <w:tcW w:w="1560" w:type="dxa"/>
          </w:tcPr>
          <w:p w14:paraId="4D51E740" w14:textId="77777777" w:rsidR="00184BEA" w:rsidRDefault="00000000">
            <w:pPr>
              <w:pStyle w:val="TableParagraph"/>
              <w:spacing w:line="290" w:lineRule="exact"/>
              <w:ind w:left="110"/>
              <w:rPr>
                <w:sz w:val="24"/>
              </w:rPr>
            </w:pPr>
            <w:r>
              <w:rPr>
                <w:spacing w:val="-10"/>
                <w:sz w:val="24"/>
              </w:rPr>
              <w:t>x</w:t>
            </w:r>
          </w:p>
        </w:tc>
        <w:tc>
          <w:tcPr>
            <w:tcW w:w="1560" w:type="dxa"/>
          </w:tcPr>
          <w:p w14:paraId="5A2169E0" w14:textId="77777777" w:rsidR="00184BEA" w:rsidRDefault="00184BEA">
            <w:pPr>
              <w:pStyle w:val="TableParagraph"/>
              <w:rPr>
                <w:rFonts w:ascii="Times New Roman"/>
              </w:rPr>
            </w:pPr>
          </w:p>
        </w:tc>
        <w:tc>
          <w:tcPr>
            <w:tcW w:w="1555" w:type="dxa"/>
          </w:tcPr>
          <w:p w14:paraId="4EE7983B" w14:textId="77777777" w:rsidR="00184BEA" w:rsidRDefault="00184BEA">
            <w:pPr>
              <w:pStyle w:val="TableParagraph"/>
              <w:rPr>
                <w:rFonts w:ascii="Times New Roman"/>
              </w:rPr>
            </w:pPr>
          </w:p>
        </w:tc>
        <w:tc>
          <w:tcPr>
            <w:tcW w:w="1560" w:type="dxa"/>
          </w:tcPr>
          <w:p w14:paraId="25C7F1D1" w14:textId="77777777" w:rsidR="00184BEA" w:rsidRDefault="00184BEA">
            <w:pPr>
              <w:pStyle w:val="TableParagraph"/>
              <w:rPr>
                <w:rFonts w:ascii="Times New Roman"/>
              </w:rPr>
            </w:pPr>
          </w:p>
        </w:tc>
      </w:tr>
      <w:tr w:rsidR="00184BEA" w14:paraId="3D2E24AF" w14:textId="77777777">
        <w:trPr>
          <w:trHeight w:val="364"/>
        </w:trPr>
        <w:tc>
          <w:tcPr>
            <w:tcW w:w="1512" w:type="dxa"/>
          </w:tcPr>
          <w:p w14:paraId="1B988A5F" w14:textId="77777777" w:rsidR="00184BEA" w:rsidRDefault="00000000">
            <w:pPr>
              <w:pStyle w:val="TableParagraph"/>
              <w:spacing w:line="236" w:lineRule="exact"/>
              <w:ind w:left="110"/>
              <w:rPr>
                <w:sz w:val="20"/>
              </w:rPr>
            </w:pPr>
            <w:r>
              <w:rPr>
                <w:spacing w:val="-2"/>
                <w:w w:val="105"/>
                <w:sz w:val="20"/>
              </w:rPr>
              <w:t>Trust.txt</w:t>
            </w:r>
          </w:p>
        </w:tc>
        <w:tc>
          <w:tcPr>
            <w:tcW w:w="1603" w:type="dxa"/>
          </w:tcPr>
          <w:p w14:paraId="46013116" w14:textId="77777777" w:rsidR="00184BEA" w:rsidRDefault="00184BEA">
            <w:pPr>
              <w:pStyle w:val="TableParagraph"/>
              <w:rPr>
                <w:rFonts w:ascii="Times New Roman"/>
              </w:rPr>
            </w:pPr>
          </w:p>
        </w:tc>
        <w:tc>
          <w:tcPr>
            <w:tcW w:w="1560" w:type="dxa"/>
          </w:tcPr>
          <w:p w14:paraId="36C4E9EA" w14:textId="77777777" w:rsidR="00184BEA" w:rsidRDefault="00000000">
            <w:pPr>
              <w:pStyle w:val="TableParagraph"/>
              <w:spacing w:line="290" w:lineRule="exact"/>
              <w:ind w:left="110"/>
              <w:rPr>
                <w:sz w:val="24"/>
              </w:rPr>
            </w:pPr>
            <w:r>
              <w:rPr>
                <w:spacing w:val="-10"/>
                <w:sz w:val="24"/>
              </w:rPr>
              <w:t>x</w:t>
            </w:r>
          </w:p>
        </w:tc>
        <w:tc>
          <w:tcPr>
            <w:tcW w:w="1560" w:type="dxa"/>
          </w:tcPr>
          <w:p w14:paraId="3B4E9671" w14:textId="77777777" w:rsidR="00184BEA" w:rsidRDefault="00184BEA">
            <w:pPr>
              <w:pStyle w:val="TableParagraph"/>
              <w:rPr>
                <w:rFonts w:ascii="Times New Roman"/>
              </w:rPr>
            </w:pPr>
          </w:p>
        </w:tc>
        <w:tc>
          <w:tcPr>
            <w:tcW w:w="1555" w:type="dxa"/>
          </w:tcPr>
          <w:p w14:paraId="50EE3E1F" w14:textId="77777777" w:rsidR="00184BEA" w:rsidRDefault="00000000">
            <w:pPr>
              <w:pStyle w:val="TableParagraph"/>
              <w:spacing w:line="290" w:lineRule="exact"/>
              <w:ind w:left="105"/>
              <w:rPr>
                <w:sz w:val="24"/>
              </w:rPr>
            </w:pPr>
            <w:r>
              <w:rPr>
                <w:spacing w:val="-10"/>
                <w:sz w:val="24"/>
              </w:rPr>
              <w:t>x</w:t>
            </w:r>
          </w:p>
        </w:tc>
        <w:tc>
          <w:tcPr>
            <w:tcW w:w="1560" w:type="dxa"/>
          </w:tcPr>
          <w:p w14:paraId="5ED219A1" w14:textId="77777777" w:rsidR="00184BEA" w:rsidRDefault="00184BEA">
            <w:pPr>
              <w:pStyle w:val="TableParagraph"/>
              <w:rPr>
                <w:rFonts w:ascii="Times New Roman"/>
              </w:rPr>
            </w:pPr>
          </w:p>
        </w:tc>
      </w:tr>
      <w:tr w:rsidR="00184BEA" w14:paraId="52D786AC" w14:textId="77777777">
        <w:trPr>
          <w:trHeight w:val="973"/>
        </w:trPr>
        <w:tc>
          <w:tcPr>
            <w:tcW w:w="1512" w:type="dxa"/>
          </w:tcPr>
          <w:p w14:paraId="2E421655" w14:textId="77777777" w:rsidR="00184BEA" w:rsidRDefault="00000000">
            <w:pPr>
              <w:pStyle w:val="TableParagraph"/>
              <w:spacing w:line="237" w:lineRule="auto"/>
              <w:ind w:left="110" w:right="435"/>
              <w:jc w:val="both"/>
              <w:rPr>
                <w:sz w:val="20"/>
              </w:rPr>
            </w:pPr>
            <w:r>
              <w:rPr>
                <w:spacing w:val="-2"/>
                <w:w w:val="105"/>
                <w:sz w:val="20"/>
              </w:rPr>
              <w:t>Chromium Reputation Provider</w:t>
            </w:r>
          </w:p>
          <w:p w14:paraId="385F7CAB" w14:textId="77777777" w:rsidR="00184BEA" w:rsidRDefault="00000000">
            <w:pPr>
              <w:pStyle w:val="TableParagraph"/>
              <w:spacing w:before="1" w:line="228" w:lineRule="exact"/>
              <w:ind w:left="110"/>
              <w:rPr>
                <w:sz w:val="20"/>
              </w:rPr>
            </w:pPr>
            <w:r>
              <w:rPr>
                <w:spacing w:val="-2"/>
                <w:w w:val="105"/>
                <w:sz w:val="20"/>
              </w:rPr>
              <w:t>Framework</w:t>
            </w:r>
          </w:p>
        </w:tc>
        <w:tc>
          <w:tcPr>
            <w:tcW w:w="1603" w:type="dxa"/>
          </w:tcPr>
          <w:p w14:paraId="423E7208" w14:textId="77777777" w:rsidR="00184BEA" w:rsidRDefault="00184BEA">
            <w:pPr>
              <w:pStyle w:val="TableParagraph"/>
              <w:rPr>
                <w:rFonts w:ascii="Times New Roman"/>
              </w:rPr>
            </w:pPr>
          </w:p>
        </w:tc>
        <w:tc>
          <w:tcPr>
            <w:tcW w:w="1560" w:type="dxa"/>
          </w:tcPr>
          <w:p w14:paraId="70A96270" w14:textId="77777777" w:rsidR="00184BEA" w:rsidRDefault="00000000">
            <w:pPr>
              <w:pStyle w:val="TableParagraph"/>
              <w:spacing w:line="290" w:lineRule="exact"/>
              <w:ind w:left="110"/>
              <w:rPr>
                <w:sz w:val="24"/>
              </w:rPr>
            </w:pPr>
            <w:r>
              <w:rPr>
                <w:spacing w:val="-10"/>
                <w:sz w:val="24"/>
              </w:rPr>
              <w:t>x</w:t>
            </w:r>
          </w:p>
        </w:tc>
        <w:tc>
          <w:tcPr>
            <w:tcW w:w="1560" w:type="dxa"/>
          </w:tcPr>
          <w:p w14:paraId="2D32521B" w14:textId="77777777" w:rsidR="00184BEA" w:rsidRDefault="00184BEA">
            <w:pPr>
              <w:pStyle w:val="TableParagraph"/>
              <w:rPr>
                <w:rFonts w:ascii="Times New Roman"/>
              </w:rPr>
            </w:pPr>
          </w:p>
        </w:tc>
        <w:tc>
          <w:tcPr>
            <w:tcW w:w="1555" w:type="dxa"/>
          </w:tcPr>
          <w:p w14:paraId="7E84B38A" w14:textId="77777777" w:rsidR="00184BEA" w:rsidRDefault="00184BEA">
            <w:pPr>
              <w:pStyle w:val="TableParagraph"/>
              <w:rPr>
                <w:rFonts w:ascii="Times New Roman"/>
              </w:rPr>
            </w:pPr>
          </w:p>
        </w:tc>
        <w:tc>
          <w:tcPr>
            <w:tcW w:w="1560" w:type="dxa"/>
          </w:tcPr>
          <w:p w14:paraId="43E8BE40" w14:textId="77777777" w:rsidR="00184BEA" w:rsidRDefault="00184BEA">
            <w:pPr>
              <w:pStyle w:val="TableParagraph"/>
              <w:rPr>
                <w:rFonts w:ascii="Times New Roman"/>
              </w:rPr>
            </w:pPr>
          </w:p>
        </w:tc>
      </w:tr>
      <w:tr w:rsidR="00184BEA" w14:paraId="2C0E9B9F" w14:textId="77777777">
        <w:trPr>
          <w:trHeight w:val="489"/>
        </w:trPr>
        <w:tc>
          <w:tcPr>
            <w:tcW w:w="1512" w:type="dxa"/>
          </w:tcPr>
          <w:p w14:paraId="31566421" w14:textId="77777777" w:rsidR="00184BEA" w:rsidRDefault="00000000">
            <w:pPr>
              <w:pStyle w:val="TableParagraph"/>
              <w:spacing w:line="241" w:lineRule="exact"/>
              <w:ind w:left="110"/>
              <w:rPr>
                <w:sz w:val="20"/>
              </w:rPr>
            </w:pPr>
            <w:r>
              <w:rPr>
                <w:spacing w:val="-2"/>
                <w:w w:val="105"/>
                <w:sz w:val="20"/>
              </w:rPr>
              <w:t>International</w:t>
            </w:r>
          </w:p>
          <w:p w14:paraId="5A4C1230" w14:textId="77777777" w:rsidR="00184BEA" w:rsidRDefault="00000000">
            <w:pPr>
              <w:pStyle w:val="TableParagraph"/>
              <w:spacing w:line="228" w:lineRule="exact"/>
              <w:ind w:left="110"/>
              <w:rPr>
                <w:sz w:val="20"/>
              </w:rPr>
            </w:pPr>
            <w:r>
              <w:rPr>
                <w:spacing w:val="-2"/>
                <w:w w:val="110"/>
                <w:sz w:val="20"/>
              </w:rPr>
              <w:t>Standard</w:t>
            </w:r>
          </w:p>
        </w:tc>
        <w:tc>
          <w:tcPr>
            <w:tcW w:w="1603" w:type="dxa"/>
          </w:tcPr>
          <w:p w14:paraId="3362B13A" w14:textId="77777777" w:rsidR="00184BEA" w:rsidRDefault="00184BEA">
            <w:pPr>
              <w:pStyle w:val="TableParagraph"/>
              <w:rPr>
                <w:rFonts w:ascii="Times New Roman"/>
              </w:rPr>
            </w:pPr>
          </w:p>
        </w:tc>
        <w:tc>
          <w:tcPr>
            <w:tcW w:w="1560" w:type="dxa"/>
          </w:tcPr>
          <w:p w14:paraId="6C35C639" w14:textId="77777777" w:rsidR="00184BEA" w:rsidRDefault="00184BEA">
            <w:pPr>
              <w:pStyle w:val="TableParagraph"/>
              <w:rPr>
                <w:rFonts w:ascii="Times New Roman"/>
              </w:rPr>
            </w:pPr>
          </w:p>
        </w:tc>
        <w:tc>
          <w:tcPr>
            <w:tcW w:w="1560" w:type="dxa"/>
          </w:tcPr>
          <w:p w14:paraId="660275D6" w14:textId="77777777" w:rsidR="00184BEA" w:rsidRDefault="00000000">
            <w:pPr>
              <w:pStyle w:val="TableParagraph"/>
              <w:spacing w:line="290" w:lineRule="exact"/>
              <w:ind w:left="105"/>
              <w:rPr>
                <w:sz w:val="24"/>
              </w:rPr>
            </w:pPr>
            <w:r>
              <w:rPr>
                <w:spacing w:val="-10"/>
                <w:sz w:val="24"/>
              </w:rPr>
              <w:t>x</w:t>
            </w:r>
          </w:p>
        </w:tc>
        <w:tc>
          <w:tcPr>
            <w:tcW w:w="1555" w:type="dxa"/>
          </w:tcPr>
          <w:p w14:paraId="076F79C6" w14:textId="77777777" w:rsidR="00184BEA" w:rsidRDefault="00184BEA">
            <w:pPr>
              <w:pStyle w:val="TableParagraph"/>
              <w:rPr>
                <w:rFonts w:ascii="Times New Roman"/>
              </w:rPr>
            </w:pPr>
          </w:p>
        </w:tc>
        <w:tc>
          <w:tcPr>
            <w:tcW w:w="1560" w:type="dxa"/>
          </w:tcPr>
          <w:p w14:paraId="5A9F4B0A" w14:textId="77777777" w:rsidR="00184BEA" w:rsidRDefault="00184BEA">
            <w:pPr>
              <w:pStyle w:val="TableParagraph"/>
              <w:rPr>
                <w:rFonts w:ascii="Times New Roman"/>
              </w:rPr>
            </w:pPr>
          </w:p>
        </w:tc>
      </w:tr>
    </w:tbl>
    <w:p w14:paraId="4774E632" w14:textId="77777777" w:rsidR="00184BEA" w:rsidRDefault="00184BEA">
      <w:pPr>
        <w:pStyle w:val="TableParagraph"/>
        <w:rPr>
          <w:rFonts w:ascii="Times New Roman"/>
        </w:rPr>
        <w:sectPr w:rsidR="00184BEA">
          <w:pgSz w:w="12240" w:h="15840"/>
          <w:pgMar w:top="1820" w:right="1080" w:bottom="1000" w:left="1440" w:header="0" w:footer="813" w:gutter="0"/>
          <w:cols w:space="720"/>
        </w:sectPr>
      </w:pP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512"/>
        <w:gridCol w:w="1603"/>
        <w:gridCol w:w="1560"/>
        <w:gridCol w:w="1560"/>
        <w:gridCol w:w="1555"/>
        <w:gridCol w:w="1560"/>
      </w:tblGrid>
      <w:tr w:rsidR="00184BEA" w14:paraId="1F79C43C" w14:textId="77777777">
        <w:trPr>
          <w:trHeight w:val="657"/>
        </w:trPr>
        <w:tc>
          <w:tcPr>
            <w:tcW w:w="1512" w:type="dxa"/>
            <w:shd w:val="clear" w:color="auto" w:fill="C1E4F5"/>
          </w:tcPr>
          <w:p w14:paraId="6AAFF849" w14:textId="77777777" w:rsidR="00184BEA" w:rsidRDefault="00000000">
            <w:pPr>
              <w:pStyle w:val="TableParagraph"/>
              <w:spacing w:before="35"/>
              <w:ind w:left="110"/>
            </w:pPr>
            <w:r>
              <w:rPr>
                <w:spacing w:val="-2"/>
                <w:w w:val="110"/>
              </w:rPr>
              <w:t>Specification</w:t>
            </w:r>
          </w:p>
        </w:tc>
        <w:tc>
          <w:tcPr>
            <w:tcW w:w="1603" w:type="dxa"/>
            <w:shd w:val="clear" w:color="auto" w:fill="C1E4F5"/>
          </w:tcPr>
          <w:p w14:paraId="7BD4E67A" w14:textId="77777777" w:rsidR="00184BEA" w:rsidRDefault="00000000">
            <w:pPr>
              <w:pStyle w:val="TableParagraph"/>
              <w:spacing w:before="35"/>
              <w:ind w:left="110"/>
              <w:rPr>
                <w:sz w:val="24"/>
              </w:rPr>
            </w:pPr>
            <w:r>
              <w:rPr>
                <w:spacing w:val="-2"/>
                <w:w w:val="105"/>
                <w:sz w:val="24"/>
              </w:rPr>
              <w:t>Content Provenance</w:t>
            </w:r>
          </w:p>
        </w:tc>
        <w:tc>
          <w:tcPr>
            <w:tcW w:w="1560" w:type="dxa"/>
            <w:shd w:val="clear" w:color="auto" w:fill="C1E4F5"/>
          </w:tcPr>
          <w:p w14:paraId="319ACDFB" w14:textId="77777777" w:rsidR="00184BEA" w:rsidRDefault="00000000">
            <w:pPr>
              <w:pStyle w:val="TableParagraph"/>
              <w:spacing w:before="35"/>
              <w:ind w:left="110"/>
              <w:rPr>
                <w:sz w:val="24"/>
              </w:rPr>
            </w:pPr>
            <w:r>
              <w:rPr>
                <w:w w:val="105"/>
                <w:sz w:val="24"/>
              </w:rPr>
              <w:t>Trust</w:t>
            </w:r>
            <w:r>
              <w:rPr>
                <w:spacing w:val="-1"/>
                <w:w w:val="105"/>
                <w:sz w:val="24"/>
              </w:rPr>
              <w:t xml:space="preserve"> </w:t>
            </w:r>
            <w:r>
              <w:rPr>
                <w:w w:val="105"/>
                <w:sz w:val="24"/>
              </w:rPr>
              <w:t xml:space="preserve">and </w:t>
            </w:r>
            <w:r>
              <w:rPr>
                <w:spacing w:val="-2"/>
                <w:sz w:val="24"/>
              </w:rPr>
              <w:t>Authenticity</w:t>
            </w:r>
          </w:p>
        </w:tc>
        <w:tc>
          <w:tcPr>
            <w:tcW w:w="1560" w:type="dxa"/>
            <w:shd w:val="clear" w:color="auto" w:fill="C1E4F5"/>
          </w:tcPr>
          <w:p w14:paraId="1ADCF32C" w14:textId="77777777" w:rsidR="00184BEA" w:rsidRDefault="00000000">
            <w:pPr>
              <w:pStyle w:val="TableParagraph"/>
              <w:spacing w:before="35"/>
              <w:ind w:left="105"/>
              <w:rPr>
                <w:sz w:val="24"/>
              </w:rPr>
            </w:pPr>
            <w:r>
              <w:rPr>
                <w:spacing w:val="-4"/>
                <w:w w:val="105"/>
                <w:sz w:val="24"/>
              </w:rPr>
              <w:t xml:space="preserve">Asset </w:t>
            </w:r>
            <w:r>
              <w:rPr>
                <w:spacing w:val="-2"/>
                <w:w w:val="105"/>
                <w:sz w:val="24"/>
              </w:rPr>
              <w:t>Identifiers</w:t>
            </w:r>
          </w:p>
        </w:tc>
        <w:tc>
          <w:tcPr>
            <w:tcW w:w="1555" w:type="dxa"/>
            <w:shd w:val="clear" w:color="auto" w:fill="C1E4F5"/>
          </w:tcPr>
          <w:p w14:paraId="2969A26C" w14:textId="77777777" w:rsidR="00184BEA" w:rsidRDefault="00000000">
            <w:pPr>
              <w:pStyle w:val="TableParagraph"/>
              <w:spacing w:before="35"/>
              <w:ind w:left="105"/>
              <w:rPr>
                <w:sz w:val="24"/>
              </w:rPr>
            </w:pPr>
            <w:r>
              <w:rPr>
                <w:spacing w:val="-2"/>
                <w:w w:val="110"/>
                <w:sz w:val="24"/>
              </w:rPr>
              <w:t xml:space="preserve">Rights </w:t>
            </w:r>
            <w:r>
              <w:rPr>
                <w:spacing w:val="-2"/>
                <w:sz w:val="24"/>
              </w:rPr>
              <w:t>Declarations</w:t>
            </w:r>
          </w:p>
        </w:tc>
        <w:tc>
          <w:tcPr>
            <w:tcW w:w="1560" w:type="dxa"/>
            <w:shd w:val="clear" w:color="auto" w:fill="C1E4F5"/>
          </w:tcPr>
          <w:p w14:paraId="5488CEFE" w14:textId="77777777" w:rsidR="00184BEA" w:rsidRDefault="00000000">
            <w:pPr>
              <w:pStyle w:val="TableParagraph"/>
              <w:spacing w:before="35"/>
              <w:ind w:left="110"/>
            </w:pPr>
            <w:r>
              <w:rPr>
                <w:spacing w:val="-2"/>
                <w:w w:val="105"/>
              </w:rPr>
              <w:t>Watermarking</w:t>
            </w:r>
          </w:p>
        </w:tc>
      </w:tr>
      <w:tr w:rsidR="00184BEA" w14:paraId="03580DF4" w14:textId="77777777">
        <w:trPr>
          <w:trHeight w:val="489"/>
        </w:trPr>
        <w:tc>
          <w:tcPr>
            <w:tcW w:w="1512" w:type="dxa"/>
          </w:tcPr>
          <w:p w14:paraId="1D6A0319" w14:textId="77777777" w:rsidR="00184BEA" w:rsidRDefault="00000000">
            <w:pPr>
              <w:pStyle w:val="TableParagraph"/>
              <w:spacing w:line="241" w:lineRule="exact"/>
              <w:ind w:left="110"/>
              <w:rPr>
                <w:sz w:val="20"/>
              </w:rPr>
            </w:pPr>
            <w:r>
              <w:rPr>
                <w:w w:val="105"/>
                <w:sz w:val="20"/>
              </w:rPr>
              <w:t>Content</w:t>
            </w:r>
            <w:r>
              <w:rPr>
                <w:spacing w:val="2"/>
                <w:w w:val="110"/>
                <w:sz w:val="20"/>
              </w:rPr>
              <w:t xml:space="preserve"> </w:t>
            </w:r>
            <w:r>
              <w:rPr>
                <w:spacing w:val="-4"/>
                <w:w w:val="110"/>
                <w:sz w:val="20"/>
              </w:rPr>
              <w:t>Code</w:t>
            </w:r>
          </w:p>
          <w:p w14:paraId="07058CA2" w14:textId="77777777" w:rsidR="00184BEA" w:rsidRDefault="00000000">
            <w:pPr>
              <w:pStyle w:val="TableParagraph"/>
              <w:spacing w:line="228" w:lineRule="exact"/>
              <w:ind w:left="110"/>
              <w:rPr>
                <w:sz w:val="20"/>
              </w:rPr>
            </w:pPr>
            <w:r>
              <w:rPr>
                <w:spacing w:val="-2"/>
                <w:w w:val="115"/>
                <w:sz w:val="20"/>
              </w:rPr>
              <w:t>(ISCC)</w:t>
            </w:r>
          </w:p>
        </w:tc>
        <w:tc>
          <w:tcPr>
            <w:tcW w:w="1603" w:type="dxa"/>
          </w:tcPr>
          <w:p w14:paraId="7AF0DF51" w14:textId="77777777" w:rsidR="00184BEA" w:rsidRDefault="00184BEA">
            <w:pPr>
              <w:pStyle w:val="TableParagraph"/>
              <w:rPr>
                <w:rFonts w:ascii="Times New Roman"/>
                <w:sz w:val="20"/>
              </w:rPr>
            </w:pPr>
          </w:p>
        </w:tc>
        <w:tc>
          <w:tcPr>
            <w:tcW w:w="1560" w:type="dxa"/>
          </w:tcPr>
          <w:p w14:paraId="05B416AC" w14:textId="77777777" w:rsidR="00184BEA" w:rsidRDefault="00184BEA">
            <w:pPr>
              <w:pStyle w:val="TableParagraph"/>
              <w:rPr>
                <w:rFonts w:ascii="Times New Roman"/>
                <w:sz w:val="20"/>
              </w:rPr>
            </w:pPr>
          </w:p>
        </w:tc>
        <w:tc>
          <w:tcPr>
            <w:tcW w:w="1560" w:type="dxa"/>
          </w:tcPr>
          <w:p w14:paraId="68D67BDB" w14:textId="77777777" w:rsidR="00184BEA" w:rsidRDefault="00184BEA">
            <w:pPr>
              <w:pStyle w:val="TableParagraph"/>
              <w:rPr>
                <w:rFonts w:ascii="Times New Roman"/>
                <w:sz w:val="20"/>
              </w:rPr>
            </w:pPr>
          </w:p>
        </w:tc>
        <w:tc>
          <w:tcPr>
            <w:tcW w:w="1555" w:type="dxa"/>
          </w:tcPr>
          <w:p w14:paraId="075A6351" w14:textId="77777777" w:rsidR="00184BEA" w:rsidRDefault="00184BEA">
            <w:pPr>
              <w:pStyle w:val="TableParagraph"/>
              <w:rPr>
                <w:rFonts w:ascii="Times New Roman"/>
                <w:sz w:val="20"/>
              </w:rPr>
            </w:pPr>
          </w:p>
        </w:tc>
        <w:tc>
          <w:tcPr>
            <w:tcW w:w="1560" w:type="dxa"/>
          </w:tcPr>
          <w:p w14:paraId="31A0DD57" w14:textId="77777777" w:rsidR="00184BEA" w:rsidRDefault="00184BEA">
            <w:pPr>
              <w:pStyle w:val="TableParagraph"/>
              <w:rPr>
                <w:rFonts w:ascii="Times New Roman"/>
                <w:sz w:val="20"/>
              </w:rPr>
            </w:pPr>
          </w:p>
        </w:tc>
      </w:tr>
      <w:tr w:rsidR="00184BEA" w14:paraId="73EF9067" w14:textId="77777777">
        <w:trPr>
          <w:trHeight w:val="734"/>
        </w:trPr>
        <w:tc>
          <w:tcPr>
            <w:tcW w:w="1512" w:type="dxa"/>
          </w:tcPr>
          <w:p w14:paraId="641BF7B8" w14:textId="77777777" w:rsidR="00184BEA" w:rsidRDefault="00000000">
            <w:pPr>
              <w:pStyle w:val="TableParagraph"/>
              <w:spacing w:line="241" w:lineRule="exact"/>
              <w:ind w:left="110"/>
              <w:rPr>
                <w:sz w:val="20"/>
              </w:rPr>
            </w:pPr>
            <w:r>
              <w:rPr>
                <w:w w:val="105"/>
                <w:sz w:val="20"/>
              </w:rPr>
              <w:t>Unique</w:t>
            </w:r>
            <w:r>
              <w:rPr>
                <w:spacing w:val="-8"/>
                <w:w w:val="105"/>
                <w:sz w:val="20"/>
              </w:rPr>
              <w:t xml:space="preserve"> </w:t>
            </w:r>
            <w:r>
              <w:rPr>
                <w:spacing w:val="-2"/>
                <w:w w:val="105"/>
                <w:sz w:val="20"/>
              </w:rPr>
              <w:t>Media</w:t>
            </w:r>
          </w:p>
          <w:p w14:paraId="1FFB42E2" w14:textId="77777777" w:rsidR="00184BEA" w:rsidRDefault="00000000">
            <w:pPr>
              <w:pStyle w:val="TableParagraph"/>
              <w:spacing w:line="240" w:lineRule="atLeast"/>
              <w:ind w:left="110" w:right="138"/>
              <w:rPr>
                <w:sz w:val="20"/>
              </w:rPr>
            </w:pPr>
            <w:r>
              <w:rPr>
                <w:spacing w:val="-2"/>
                <w:sz w:val="20"/>
              </w:rPr>
              <w:t>Identifier (UMid)</w:t>
            </w:r>
          </w:p>
        </w:tc>
        <w:tc>
          <w:tcPr>
            <w:tcW w:w="1603" w:type="dxa"/>
          </w:tcPr>
          <w:p w14:paraId="0541A74E" w14:textId="77777777" w:rsidR="00184BEA" w:rsidRDefault="00184BEA">
            <w:pPr>
              <w:pStyle w:val="TableParagraph"/>
              <w:rPr>
                <w:rFonts w:ascii="Times New Roman"/>
                <w:sz w:val="20"/>
              </w:rPr>
            </w:pPr>
          </w:p>
        </w:tc>
        <w:tc>
          <w:tcPr>
            <w:tcW w:w="1560" w:type="dxa"/>
          </w:tcPr>
          <w:p w14:paraId="42BC0E96" w14:textId="77777777" w:rsidR="00184BEA" w:rsidRDefault="00184BEA">
            <w:pPr>
              <w:pStyle w:val="TableParagraph"/>
              <w:rPr>
                <w:rFonts w:ascii="Times New Roman"/>
                <w:sz w:val="20"/>
              </w:rPr>
            </w:pPr>
          </w:p>
        </w:tc>
        <w:tc>
          <w:tcPr>
            <w:tcW w:w="1560" w:type="dxa"/>
          </w:tcPr>
          <w:p w14:paraId="4388739F" w14:textId="77777777" w:rsidR="00184BEA" w:rsidRDefault="00000000">
            <w:pPr>
              <w:pStyle w:val="TableParagraph"/>
              <w:spacing w:line="290" w:lineRule="exact"/>
              <w:ind w:left="105"/>
              <w:rPr>
                <w:sz w:val="24"/>
              </w:rPr>
            </w:pPr>
            <w:r>
              <w:rPr>
                <w:spacing w:val="-10"/>
                <w:sz w:val="24"/>
              </w:rPr>
              <w:t>x</w:t>
            </w:r>
          </w:p>
        </w:tc>
        <w:tc>
          <w:tcPr>
            <w:tcW w:w="1555" w:type="dxa"/>
          </w:tcPr>
          <w:p w14:paraId="64C88083" w14:textId="77777777" w:rsidR="00184BEA" w:rsidRDefault="00184BEA">
            <w:pPr>
              <w:pStyle w:val="TableParagraph"/>
              <w:rPr>
                <w:rFonts w:ascii="Times New Roman"/>
                <w:sz w:val="20"/>
              </w:rPr>
            </w:pPr>
          </w:p>
        </w:tc>
        <w:tc>
          <w:tcPr>
            <w:tcW w:w="1560" w:type="dxa"/>
          </w:tcPr>
          <w:p w14:paraId="7AF7150D" w14:textId="77777777" w:rsidR="00184BEA" w:rsidRDefault="00184BEA">
            <w:pPr>
              <w:pStyle w:val="TableParagraph"/>
              <w:rPr>
                <w:rFonts w:ascii="Times New Roman"/>
                <w:sz w:val="20"/>
              </w:rPr>
            </w:pPr>
          </w:p>
        </w:tc>
      </w:tr>
      <w:tr w:rsidR="00184BEA" w14:paraId="625EEFCA" w14:textId="77777777">
        <w:trPr>
          <w:trHeight w:val="729"/>
        </w:trPr>
        <w:tc>
          <w:tcPr>
            <w:tcW w:w="1512" w:type="dxa"/>
          </w:tcPr>
          <w:p w14:paraId="4883A2D9" w14:textId="77777777" w:rsidR="00184BEA" w:rsidRDefault="00000000">
            <w:pPr>
              <w:pStyle w:val="TableParagraph"/>
              <w:spacing w:line="239" w:lineRule="exact"/>
              <w:ind w:left="110"/>
              <w:rPr>
                <w:sz w:val="20"/>
              </w:rPr>
            </w:pPr>
            <w:r>
              <w:rPr>
                <w:spacing w:val="-5"/>
                <w:sz w:val="20"/>
              </w:rPr>
              <w:t>TDM</w:t>
            </w:r>
          </w:p>
          <w:p w14:paraId="7D0B3A2B" w14:textId="77777777" w:rsidR="00184BEA" w:rsidRDefault="00000000">
            <w:pPr>
              <w:pStyle w:val="TableParagraph"/>
              <w:spacing w:line="242" w:lineRule="exact"/>
              <w:ind w:left="110"/>
              <w:rPr>
                <w:sz w:val="20"/>
              </w:rPr>
            </w:pPr>
            <w:r>
              <w:rPr>
                <w:spacing w:val="-2"/>
                <w:w w:val="105"/>
                <w:sz w:val="20"/>
              </w:rPr>
              <w:t>Reservation</w:t>
            </w:r>
          </w:p>
          <w:p w14:paraId="32C36D92" w14:textId="77777777" w:rsidR="00184BEA" w:rsidRDefault="00000000">
            <w:pPr>
              <w:pStyle w:val="TableParagraph"/>
              <w:spacing w:line="228" w:lineRule="exact"/>
              <w:ind w:left="110"/>
              <w:rPr>
                <w:sz w:val="20"/>
              </w:rPr>
            </w:pPr>
            <w:r>
              <w:rPr>
                <w:spacing w:val="-2"/>
                <w:w w:val="110"/>
                <w:sz w:val="20"/>
              </w:rPr>
              <w:t>Protocol</w:t>
            </w:r>
          </w:p>
        </w:tc>
        <w:tc>
          <w:tcPr>
            <w:tcW w:w="1603" w:type="dxa"/>
          </w:tcPr>
          <w:p w14:paraId="0E4F4DE3" w14:textId="77777777" w:rsidR="00184BEA" w:rsidRDefault="00184BEA">
            <w:pPr>
              <w:pStyle w:val="TableParagraph"/>
              <w:rPr>
                <w:rFonts w:ascii="Times New Roman"/>
                <w:sz w:val="20"/>
              </w:rPr>
            </w:pPr>
          </w:p>
        </w:tc>
        <w:tc>
          <w:tcPr>
            <w:tcW w:w="1560" w:type="dxa"/>
          </w:tcPr>
          <w:p w14:paraId="136BBAC2" w14:textId="77777777" w:rsidR="00184BEA" w:rsidRDefault="00184BEA">
            <w:pPr>
              <w:pStyle w:val="TableParagraph"/>
              <w:rPr>
                <w:rFonts w:ascii="Times New Roman"/>
                <w:sz w:val="20"/>
              </w:rPr>
            </w:pPr>
          </w:p>
        </w:tc>
        <w:tc>
          <w:tcPr>
            <w:tcW w:w="1560" w:type="dxa"/>
          </w:tcPr>
          <w:p w14:paraId="26E86E48" w14:textId="77777777" w:rsidR="00184BEA" w:rsidRDefault="00184BEA">
            <w:pPr>
              <w:pStyle w:val="TableParagraph"/>
              <w:rPr>
                <w:rFonts w:ascii="Times New Roman"/>
                <w:sz w:val="20"/>
              </w:rPr>
            </w:pPr>
          </w:p>
        </w:tc>
        <w:tc>
          <w:tcPr>
            <w:tcW w:w="1555" w:type="dxa"/>
          </w:tcPr>
          <w:p w14:paraId="3DDB96C6" w14:textId="77777777" w:rsidR="00184BEA" w:rsidRDefault="00000000">
            <w:pPr>
              <w:pStyle w:val="TableParagraph"/>
              <w:spacing w:line="290" w:lineRule="exact"/>
              <w:ind w:left="105"/>
              <w:rPr>
                <w:sz w:val="24"/>
              </w:rPr>
            </w:pPr>
            <w:r>
              <w:rPr>
                <w:spacing w:val="-10"/>
                <w:sz w:val="24"/>
              </w:rPr>
              <w:t>x</w:t>
            </w:r>
          </w:p>
        </w:tc>
        <w:tc>
          <w:tcPr>
            <w:tcW w:w="1560" w:type="dxa"/>
          </w:tcPr>
          <w:p w14:paraId="2C3402DF" w14:textId="77777777" w:rsidR="00184BEA" w:rsidRDefault="00184BEA">
            <w:pPr>
              <w:pStyle w:val="TableParagraph"/>
              <w:rPr>
                <w:rFonts w:ascii="Times New Roman"/>
                <w:sz w:val="20"/>
              </w:rPr>
            </w:pPr>
          </w:p>
        </w:tc>
      </w:tr>
      <w:tr w:rsidR="00184BEA" w14:paraId="51AA8E3D" w14:textId="77777777">
        <w:trPr>
          <w:trHeight w:val="489"/>
        </w:trPr>
        <w:tc>
          <w:tcPr>
            <w:tcW w:w="1512" w:type="dxa"/>
          </w:tcPr>
          <w:p w14:paraId="6F21FCDC" w14:textId="77777777" w:rsidR="00184BEA" w:rsidRDefault="00000000">
            <w:pPr>
              <w:pStyle w:val="TableParagraph"/>
              <w:spacing w:line="241" w:lineRule="exact"/>
              <w:ind w:left="110"/>
              <w:rPr>
                <w:sz w:val="20"/>
              </w:rPr>
            </w:pPr>
            <w:r>
              <w:rPr>
                <w:spacing w:val="-2"/>
                <w:w w:val="110"/>
                <w:sz w:val="20"/>
              </w:rPr>
              <w:t>Spawning</w:t>
            </w:r>
          </w:p>
          <w:p w14:paraId="05EE7405" w14:textId="77777777" w:rsidR="00184BEA" w:rsidRDefault="00000000">
            <w:pPr>
              <w:pStyle w:val="TableParagraph"/>
              <w:spacing w:line="228" w:lineRule="exact"/>
              <w:ind w:left="110"/>
              <w:rPr>
                <w:sz w:val="20"/>
              </w:rPr>
            </w:pPr>
            <w:r>
              <w:rPr>
                <w:spacing w:val="-2"/>
                <w:w w:val="105"/>
                <w:sz w:val="20"/>
              </w:rPr>
              <w:t>ai.txt</w:t>
            </w:r>
          </w:p>
        </w:tc>
        <w:tc>
          <w:tcPr>
            <w:tcW w:w="1603" w:type="dxa"/>
          </w:tcPr>
          <w:p w14:paraId="27E58D1B" w14:textId="77777777" w:rsidR="00184BEA" w:rsidRDefault="00184BEA">
            <w:pPr>
              <w:pStyle w:val="TableParagraph"/>
              <w:rPr>
                <w:rFonts w:ascii="Times New Roman"/>
                <w:sz w:val="20"/>
              </w:rPr>
            </w:pPr>
          </w:p>
        </w:tc>
        <w:tc>
          <w:tcPr>
            <w:tcW w:w="1560" w:type="dxa"/>
          </w:tcPr>
          <w:p w14:paraId="2C62FB82" w14:textId="77777777" w:rsidR="00184BEA" w:rsidRDefault="00184BEA">
            <w:pPr>
              <w:pStyle w:val="TableParagraph"/>
              <w:rPr>
                <w:rFonts w:ascii="Times New Roman"/>
                <w:sz w:val="20"/>
              </w:rPr>
            </w:pPr>
          </w:p>
        </w:tc>
        <w:tc>
          <w:tcPr>
            <w:tcW w:w="1560" w:type="dxa"/>
          </w:tcPr>
          <w:p w14:paraId="6C5774A1" w14:textId="77777777" w:rsidR="00184BEA" w:rsidRDefault="00184BEA">
            <w:pPr>
              <w:pStyle w:val="TableParagraph"/>
              <w:rPr>
                <w:rFonts w:ascii="Times New Roman"/>
                <w:sz w:val="20"/>
              </w:rPr>
            </w:pPr>
          </w:p>
        </w:tc>
        <w:tc>
          <w:tcPr>
            <w:tcW w:w="1555" w:type="dxa"/>
          </w:tcPr>
          <w:p w14:paraId="72222C7C" w14:textId="77777777" w:rsidR="00184BEA" w:rsidRDefault="00000000">
            <w:pPr>
              <w:pStyle w:val="TableParagraph"/>
              <w:spacing w:line="290" w:lineRule="exact"/>
              <w:ind w:left="105"/>
              <w:rPr>
                <w:sz w:val="24"/>
              </w:rPr>
            </w:pPr>
            <w:r>
              <w:rPr>
                <w:spacing w:val="-10"/>
                <w:sz w:val="24"/>
              </w:rPr>
              <w:t>x</w:t>
            </w:r>
          </w:p>
        </w:tc>
        <w:tc>
          <w:tcPr>
            <w:tcW w:w="1560" w:type="dxa"/>
          </w:tcPr>
          <w:p w14:paraId="241195BF" w14:textId="77777777" w:rsidR="00184BEA" w:rsidRDefault="00184BEA">
            <w:pPr>
              <w:pStyle w:val="TableParagraph"/>
              <w:rPr>
                <w:rFonts w:ascii="Times New Roman"/>
                <w:sz w:val="20"/>
              </w:rPr>
            </w:pPr>
          </w:p>
        </w:tc>
      </w:tr>
      <w:tr w:rsidR="00184BEA" w14:paraId="1E01105C" w14:textId="77777777">
        <w:trPr>
          <w:trHeight w:val="364"/>
        </w:trPr>
        <w:tc>
          <w:tcPr>
            <w:tcW w:w="1512" w:type="dxa"/>
          </w:tcPr>
          <w:p w14:paraId="171F8970" w14:textId="77777777" w:rsidR="00184BEA" w:rsidRDefault="00000000">
            <w:pPr>
              <w:pStyle w:val="TableParagraph"/>
              <w:spacing w:line="241" w:lineRule="exact"/>
              <w:ind w:left="110"/>
              <w:rPr>
                <w:sz w:val="20"/>
              </w:rPr>
            </w:pPr>
            <w:r>
              <w:rPr>
                <w:spacing w:val="-2"/>
                <w:w w:val="105"/>
                <w:sz w:val="20"/>
              </w:rPr>
              <w:t>Robots.txt</w:t>
            </w:r>
          </w:p>
        </w:tc>
        <w:tc>
          <w:tcPr>
            <w:tcW w:w="1603" w:type="dxa"/>
          </w:tcPr>
          <w:p w14:paraId="2FE847E8" w14:textId="77777777" w:rsidR="00184BEA" w:rsidRDefault="00184BEA">
            <w:pPr>
              <w:pStyle w:val="TableParagraph"/>
              <w:rPr>
                <w:rFonts w:ascii="Times New Roman"/>
                <w:sz w:val="20"/>
              </w:rPr>
            </w:pPr>
          </w:p>
        </w:tc>
        <w:tc>
          <w:tcPr>
            <w:tcW w:w="1560" w:type="dxa"/>
          </w:tcPr>
          <w:p w14:paraId="7D1B6E49" w14:textId="77777777" w:rsidR="00184BEA" w:rsidRDefault="00184BEA">
            <w:pPr>
              <w:pStyle w:val="TableParagraph"/>
              <w:rPr>
                <w:rFonts w:ascii="Times New Roman"/>
                <w:sz w:val="20"/>
              </w:rPr>
            </w:pPr>
          </w:p>
        </w:tc>
        <w:tc>
          <w:tcPr>
            <w:tcW w:w="1560" w:type="dxa"/>
          </w:tcPr>
          <w:p w14:paraId="2062F303" w14:textId="77777777" w:rsidR="00184BEA" w:rsidRDefault="00184BEA">
            <w:pPr>
              <w:pStyle w:val="TableParagraph"/>
              <w:rPr>
                <w:rFonts w:ascii="Times New Roman"/>
                <w:sz w:val="20"/>
              </w:rPr>
            </w:pPr>
          </w:p>
        </w:tc>
        <w:tc>
          <w:tcPr>
            <w:tcW w:w="1555" w:type="dxa"/>
          </w:tcPr>
          <w:p w14:paraId="0F1183BF" w14:textId="77777777" w:rsidR="00184BEA" w:rsidRDefault="00000000">
            <w:pPr>
              <w:pStyle w:val="TableParagraph"/>
              <w:spacing w:line="290" w:lineRule="exact"/>
              <w:ind w:left="105"/>
              <w:rPr>
                <w:sz w:val="24"/>
              </w:rPr>
            </w:pPr>
            <w:r>
              <w:rPr>
                <w:spacing w:val="-10"/>
                <w:sz w:val="24"/>
              </w:rPr>
              <w:t>x</w:t>
            </w:r>
          </w:p>
        </w:tc>
        <w:tc>
          <w:tcPr>
            <w:tcW w:w="1560" w:type="dxa"/>
          </w:tcPr>
          <w:p w14:paraId="2DF7FF12" w14:textId="77777777" w:rsidR="00184BEA" w:rsidRDefault="00184BEA">
            <w:pPr>
              <w:pStyle w:val="TableParagraph"/>
              <w:rPr>
                <w:rFonts w:ascii="Times New Roman"/>
                <w:sz w:val="20"/>
              </w:rPr>
            </w:pPr>
          </w:p>
        </w:tc>
      </w:tr>
      <w:tr w:rsidR="00184BEA" w14:paraId="1E40C848" w14:textId="77777777">
        <w:trPr>
          <w:trHeight w:val="1223"/>
        </w:trPr>
        <w:tc>
          <w:tcPr>
            <w:tcW w:w="1512" w:type="dxa"/>
          </w:tcPr>
          <w:p w14:paraId="29DD6374" w14:textId="77777777" w:rsidR="00184BEA" w:rsidRDefault="00000000">
            <w:pPr>
              <w:pStyle w:val="TableParagraph"/>
              <w:ind w:left="110" w:right="131"/>
              <w:rPr>
                <w:sz w:val="20"/>
              </w:rPr>
            </w:pPr>
            <w:r>
              <w:rPr>
                <w:w w:val="105"/>
                <w:sz w:val="20"/>
              </w:rPr>
              <w:t>Vocabulary</w:t>
            </w:r>
            <w:r>
              <w:rPr>
                <w:spacing w:val="-12"/>
                <w:w w:val="105"/>
                <w:sz w:val="20"/>
              </w:rPr>
              <w:t xml:space="preserve"> </w:t>
            </w:r>
            <w:r>
              <w:rPr>
                <w:w w:val="105"/>
                <w:sz w:val="20"/>
              </w:rPr>
              <w:t xml:space="preserve">for </w:t>
            </w:r>
            <w:r>
              <w:rPr>
                <w:spacing w:val="-2"/>
                <w:w w:val="105"/>
                <w:sz w:val="20"/>
              </w:rPr>
              <w:t>Expressing Content Preferences</w:t>
            </w:r>
          </w:p>
          <w:p w14:paraId="2D3D1E4D" w14:textId="77777777" w:rsidR="00184BEA" w:rsidRDefault="00000000">
            <w:pPr>
              <w:pStyle w:val="TableParagraph"/>
              <w:spacing w:line="228" w:lineRule="exact"/>
              <w:ind w:left="110"/>
              <w:rPr>
                <w:sz w:val="20"/>
              </w:rPr>
            </w:pPr>
            <w:r>
              <w:rPr>
                <w:sz w:val="20"/>
              </w:rPr>
              <w:t>for</w:t>
            </w:r>
            <w:r>
              <w:rPr>
                <w:spacing w:val="-6"/>
                <w:sz w:val="20"/>
              </w:rPr>
              <w:t xml:space="preserve"> </w:t>
            </w:r>
            <w:r>
              <w:rPr>
                <w:spacing w:val="-5"/>
                <w:sz w:val="20"/>
              </w:rPr>
              <w:t>AI</w:t>
            </w:r>
          </w:p>
        </w:tc>
        <w:tc>
          <w:tcPr>
            <w:tcW w:w="1603" w:type="dxa"/>
          </w:tcPr>
          <w:p w14:paraId="1CC03C8D" w14:textId="77777777" w:rsidR="00184BEA" w:rsidRDefault="00184BEA">
            <w:pPr>
              <w:pStyle w:val="TableParagraph"/>
              <w:rPr>
                <w:rFonts w:ascii="Times New Roman"/>
                <w:sz w:val="20"/>
              </w:rPr>
            </w:pPr>
          </w:p>
        </w:tc>
        <w:tc>
          <w:tcPr>
            <w:tcW w:w="1560" w:type="dxa"/>
          </w:tcPr>
          <w:p w14:paraId="15DFB921" w14:textId="77777777" w:rsidR="00184BEA" w:rsidRDefault="00184BEA">
            <w:pPr>
              <w:pStyle w:val="TableParagraph"/>
              <w:rPr>
                <w:rFonts w:ascii="Times New Roman"/>
                <w:sz w:val="20"/>
              </w:rPr>
            </w:pPr>
          </w:p>
        </w:tc>
        <w:tc>
          <w:tcPr>
            <w:tcW w:w="1560" w:type="dxa"/>
          </w:tcPr>
          <w:p w14:paraId="42CDDA8A" w14:textId="77777777" w:rsidR="00184BEA" w:rsidRDefault="00184BEA">
            <w:pPr>
              <w:pStyle w:val="TableParagraph"/>
              <w:rPr>
                <w:rFonts w:ascii="Times New Roman"/>
                <w:sz w:val="20"/>
              </w:rPr>
            </w:pPr>
          </w:p>
        </w:tc>
        <w:tc>
          <w:tcPr>
            <w:tcW w:w="1555" w:type="dxa"/>
          </w:tcPr>
          <w:p w14:paraId="6E45B8C5" w14:textId="77777777" w:rsidR="00184BEA" w:rsidRDefault="00000000">
            <w:pPr>
              <w:pStyle w:val="TableParagraph"/>
              <w:spacing w:line="290" w:lineRule="exact"/>
              <w:ind w:left="105"/>
              <w:rPr>
                <w:sz w:val="24"/>
              </w:rPr>
            </w:pPr>
            <w:r>
              <w:rPr>
                <w:spacing w:val="-10"/>
                <w:sz w:val="24"/>
              </w:rPr>
              <w:t>x</w:t>
            </w:r>
          </w:p>
        </w:tc>
        <w:tc>
          <w:tcPr>
            <w:tcW w:w="1560" w:type="dxa"/>
          </w:tcPr>
          <w:p w14:paraId="03CE5934" w14:textId="77777777" w:rsidR="00184BEA" w:rsidRDefault="00184BEA">
            <w:pPr>
              <w:pStyle w:val="TableParagraph"/>
              <w:rPr>
                <w:rFonts w:ascii="Times New Roman"/>
                <w:sz w:val="20"/>
              </w:rPr>
            </w:pPr>
          </w:p>
        </w:tc>
      </w:tr>
      <w:tr w:rsidR="00184BEA" w14:paraId="4BACFC3E" w14:textId="77777777">
        <w:trPr>
          <w:trHeight w:val="973"/>
        </w:trPr>
        <w:tc>
          <w:tcPr>
            <w:tcW w:w="1512" w:type="dxa"/>
          </w:tcPr>
          <w:p w14:paraId="365021F6" w14:textId="77777777" w:rsidR="00184BEA" w:rsidRDefault="00000000">
            <w:pPr>
              <w:pStyle w:val="TableParagraph"/>
              <w:spacing w:line="237" w:lineRule="auto"/>
              <w:ind w:left="110" w:right="138"/>
              <w:rPr>
                <w:sz w:val="20"/>
              </w:rPr>
            </w:pPr>
            <w:r>
              <w:rPr>
                <w:w w:val="105"/>
                <w:sz w:val="20"/>
              </w:rPr>
              <w:t>Open</w:t>
            </w:r>
            <w:r>
              <w:rPr>
                <w:spacing w:val="-12"/>
                <w:w w:val="105"/>
                <w:sz w:val="20"/>
              </w:rPr>
              <w:t xml:space="preserve"> </w:t>
            </w:r>
            <w:r>
              <w:rPr>
                <w:w w:val="105"/>
                <w:sz w:val="20"/>
              </w:rPr>
              <w:t>Binding of</w:t>
            </w:r>
            <w:r>
              <w:rPr>
                <w:spacing w:val="-10"/>
                <w:w w:val="105"/>
                <w:sz w:val="20"/>
              </w:rPr>
              <w:t xml:space="preserve"> </w:t>
            </w:r>
            <w:r>
              <w:rPr>
                <w:w w:val="105"/>
                <w:sz w:val="20"/>
              </w:rPr>
              <w:t xml:space="preserve">Content </w:t>
            </w:r>
            <w:r>
              <w:rPr>
                <w:spacing w:val="-2"/>
                <w:w w:val="105"/>
                <w:sz w:val="20"/>
              </w:rPr>
              <w:t>Identifiers</w:t>
            </w:r>
          </w:p>
          <w:p w14:paraId="3B33AFDC" w14:textId="77777777" w:rsidR="00184BEA" w:rsidRDefault="00000000">
            <w:pPr>
              <w:pStyle w:val="TableParagraph"/>
              <w:spacing w:before="1" w:line="228" w:lineRule="exact"/>
              <w:ind w:left="110"/>
              <w:rPr>
                <w:sz w:val="20"/>
              </w:rPr>
            </w:pPr>
            <w:r>
              <w:rPr>
                <w:spacing w:val="-2"/>
                <w:w w:val="105"/>
                <w:sz w:val="20"/>
              </w:rPr>
              <w:t>(OBID)</w:t>
            </w:r>
          </w:p>
        </w:tc>
        <w:tc>
          <w:tcPr>
            <w:tcW w:w="1603" w:type="dxa"/>
          </w:tcPr>
          <w:p w14:paraId="48EE6E6D" w14:textId="77777777" w:rsidR="00184BEA" w:rsidRDefault="00184BEA">
            <w:pPr>
              <w:pStyle w:val="TableParagraph"/>
              <w:rPr>
                <w:rFonts w:ascii="Times New Roman"/>
                <w:sz w:val="20"/>
              </w:rPr>
            </w:pPr>
          </w:p>
        </w:tc>
        <w:tc>
          <w:tcPr>
            <w:tcW w:w="1560" w:type="dxa"/>
          </w:tcPr>
          <w:p w14:paraId="7E0F2DD3" w14:textId="77777777" w:rsidR="00184BEA" w:rsidRDefault="00184BEA">
            <w:pPr>
              <w:pStyle w:val="TableParagraph"/>
              <w:rPr>
                <w:rFonts w:ascii="Times New Roman"/>
                <w:sz w:val="20"/>
              </w:rPr>
            </w:pPr>
          </w:p>
        </w:tc>
        <w:tc>
          <w:tcPr>
            <w:tcW w:w="1560" w:type="dxa"/>
          </w:tcPr>
          <w:p w14:paraId="275DFCE0" w14:textId="77777777" w:rsidR="00184BEA" w:rsidRDefault="00000000">
            <w:pPr>
              <w:pStyle w:val="TableParagraph"/>
              <w:spacing w:line="290" w:lineRule="exact"/>
              <w:ind w:left="105"/>
              <w:rPr>
                <w:sz w:val="24"/>
              </w:rPr>
            </w:pPr>
            <w:r>
              <w:rPr>
                <w:spacing w:val="-10"/>
                <w:sz w:val="24"/>
              </w:rPr>
              <w:t>x</w:t>
            </w:r>
          </w:p>
        </w:tc>
        <w:tc>
          <w:tcPr>
            <w:tcW w:w="1555" w:type="dxa"/>
          </w:tcPr>
          <w:p w14:paraId="5BBAF5B7" w14:textId="77777777" w:rsidR="00184BEA" w:rsidRDefault="00184BEA">
            <w:pPr>
              <w:pStyle w:val="TableParagraph"/>
              <w:rPr>
                <w:rFonts w:ascii="Times New Roman"/>
                <w:sz w:val="20"/>
              </w:rPr>
            </w:pPr>
          </w:p>
        </w:tc>
        <w:tc>
          <w:tcPr>
            <w:tcW w:w="1560" w:type="dxa"/>
          </w:tcPr>
          <w:p w14:paraId="2E714D3D" w14:textId="77777777" w:rsidR="00184BEA" w:rsidRDefault="00184BEA">
            <w:pPr>
              <w:pStyle w:val="TableParagraph"/>
              <w:rPr>
                <w:rFonts w:ascii="Times New Roman"/>
                <w:sz w:val="20"/>
              </w:rPr>
            </w:pPr>
          </w:p>
        </w:tc>
      </w:tr>
      <w:tr w:rsidR="00184BEA" w14:paraId="01ED417B" w14:textId="77777777">
        <w:trPr>
          <w:trHeight w:val="1098"/>
        </w:trPr>
        <w:tc>
          <w:tcPr>
            <w:tcW w:w="1512" w:type="dxa"/>
          </w:tcPr>
          <w:p w14:paraId="4655C39E" w14:textId="77777777" w:rsidR="00184BEA" w:rsidRDefault="00000000">
            <w:pPr>
              <w:pStyle w:val="TableParagraph"/>
              <w:ind w:left="110"/>
              <w:rPr>
                <w:sz w:val="18"/>
              </w:rPr>
            </w:pPr>
            <w:r>
              <w:rPr>
                <w:w w:val="105"/>
                <w:sz w:val="18"/>
              </w:rPr>
              <w:t>ITU-T</w:t>
            </w:r>
            <w:r>
              <w:rPr>
                <w:spacing w:val="-11"/>
                <w:w w:val="105"/>
                <w:sz w:val="18"/>
              </w:rPr>
              <w:t xml:space="preserve"> </w:t>
            </w:r>
            <w:proofErr w:type="spellStart"/>
            <w:r>
              <w:rPr>
                <w:w w:val="105"/>
                <w:sz w:val="18"/>
              </w:rPr>
              <w:t>X.ig-dw</w:t>
            </w:r>
            <w:proofErr w:type="spellEnd"/>
            <w:r>
              <w:rPr>
                <w:w w:val="105"/>
                <w:sz w:val="18"/>
              </w:rPr>
              <w:t xml:space="preserve">: </w:t>
            </w:r>
            <w:r>
              <w:rPr>
                <w:spacing w:val="-2"/>
                <w:w w:val="105"/>
                <w:sz w:val="18"/>
              </w:rPr>
              <w:t xml:space="preserve">Implementation </w:t>
            </w:r>
            <w:r>
              <w:rPr>
                <w:w w:val="105"/>
                <w:sz w:val="18"/>
              </w:rPr>
              <w:t>Guidelines</w:t>
            </w:r>
            <w:r>
              <w:rPr>
                <w:spacing w:val="-11"/>
                <w:w w:val="105"/>
                <w:sz w:val="18"/>
              </w:rPr>
              <w:t xml:space="preserve"> </w:t>
            </w:r>
            <w:r>
              <w:rPr>
                <w:w w:val="105"/>
                <w:sz w:val="18"/>
              </w:rPr>
              <w:t xml:space="preserve">for </w:t>
            </w:r>
            <w:r>
              <w:rPr>
                <w:spacing w:val="-2"/>
                <w:w w:val="105"/>
                <w:sz w:val="18"/>
              </w:rPr>
              <w:t>Digital</w:t>
            </w:r>
          </w:p>
          <w:p w14:paraId="633E7038" w14:textId="77777777" w:rsidR="00184BEA" w:rsidRDefault="00000000">
            <w:pPr>
              <w:pStyle w:val="TableParagraph"/>
              <w:spacing w:line="203" w:lineRule="exact"/>
              <w:ind w:left="110"/>
              <w:rPr>
                <w:sz w:val="18"/>
              </w:rPr>
            </w:pPr>
            <w:r>
              <w:rPr>
                <w:spacing w:val="-2"/>
                <w:w w:val="105"/>
                <w:sz w:val="18"/>
              </w:rPr>
              <w:t>Watermarking</w:t>
            </w:r>
          </w:p>
        </w:tc>
        <w:tc>
          <w:tcPr>
            <w:tcW w:w="1603" w:type="dxa"/>
          </w:tcPr>
          <w:p w14:paraId="6D63FCCB" w14:textId="77777777" w:rsidR="00184BEA" w:rsidRDefault="00184BEA">
            <w:pPr>
              <w:pStyle w:val="TableParagraph"/>
              <w:rPr>
                <w:rFonts w:ascii="Times New Roman"/>
                <w:sz w:val="20"/>
              </w:rPr>
            </w:pPr>
          </w:p>
        </w:tc>
        <w:tc>
          <w:tcPr>
            <w:tcW w:w="1560" w:type="dxa"/>
          </w:tcPr>
          <w:p w14:paraId="2FE5D987" w14:textId="77777777" w:rsidR="00184BEA" w:rsidRDefault="00184BEA">
            <w:pPr>
              <w:pStyle w:val="TableParagraph"/>
              <w:rPr>
                <w:rFonts w:ascii="Times New Roman"/>
                <w:sz w:val="20"/>
              </w:rPr>
            </w:pPr>
          </w:p>
        </w:tc>
        <w:tc>
          <w:tcPr>
            <w:tcW w:w="1560" w:type="dxa"/>
          </w:tcPr>
          <w:p w14:paraId="1FD6EB88" w14:textId="77777777" w:rsidR="00184BEA" w:rsidRDefault="00184BEA">
            <w:pPr>
              <w:pStyle w:val="TableParagraph"/>
              <w:rPr>
                <w:rFonts w:ascii="Times New Roman"/>
                <w:sz w:val="20"/>
              </w:rPr>
            </w:pPr>
          </w:p>
        </w:tc>
        <w:tc>
          <w:tcPr>
            <w:tcW w:w="1555" w:type="dxa"/>
          </w:tcPr>
          <w:p w14:paraId="131691EE" w14:textId="77777777" w:rsidR="00184BEA" w:rsidRDefault="00184BEA">
            <w:pPr>
              <w:pStyle w:val="TableParagraph"/>
              <w:rPr>
                <w:rFonts w:ascii="Times New Roman"/>
                <w:sz w:val="20"/>
              </w:rPr>
            </w:pPr>
          </w:p>
        </w:tc>
        <w:tc>
          <w:tcPr>
            <w:tcW w:w="1560" w:type="dxa"/>
          </w:tcPr>
          <w:p w14:paraId="63E922E9" w14:textId="77777777" w:rsidR="00184BEA" w:rsidRDefault="00000000">
            <w:pPr>
              <w:pStyle w:val="TableParagraph"/>
              <w:spacing w:line="290" w:lineRule="exact"/>
              <w:ind w:left="110"/>
              <w:rPr>
                <w:sz w:val="24"/>
              </w:rPr>
            </w:pPr>
            <w:r>
              <w:rPr>
                <w:spacing w:val="-10"/>
                <w:sz w:val="24"/>
              </w:rPr>
              <w:t>x</w:t>
            </w:r>
          </w:p>
        </w:tc>
      </w:tr>
      <w:tr w:rsidR="00184BEA" w14:paraId="6AA3578C" w14:textId="77777777">
        <w:trPr>
          <w:trHeight w:val="1953"/>
        </w:trPr>
        <w:tc>
          <w:tcPr>
            <w:tcW w:w="1512" w:type="dxa"/>
          </w:tcPr>
          <w:p w14:paraId="05F5B054" w14:textId="77777777" w:rsidR="00184BEA" w:rsidRDefault="00000000">
            <w:pPr>
              <w:pStyle w:val="TableParagraph"/>
              <w:ind w:left="110" w:right="244"/>
              <w:rPr>
                <w:sz w:val="20"/>
              </w:rPr>
            </w:pPr>
            <w:r>
              <w:rPr>
                <w:spacing w:val="-2"/>
                <w:w w:val="105"/>
                <w:sz w:val="20"/>
              </w:rPr>
              <w:lastRenderedPageBreak/>
              <w:t xml:space="preserve">Specification </w:t>
            </w:r>
            <w:r>
              <w:rPr>
                <w:w w:val="105"/>
                <w:sz w:val="20"/>
              </w:rPr>
              <w:t>of</w:t>
            </w:r>
            <w:r>
              <w:rPr>
                <w:spacing w:val="-10"/>
                <w:w w:val="105"/>
                <w:sz w:val="20"/>
              </w:rPr>
              <w:t xml:space="preserve"> </w:t>
            </w:r>
            <w:r>
              <w:rPr>
                <w:w w:val="105"/>
                <w:sz w:val="20"/>
              </w:rPr>
              <w:t xml:space="preserve">Digital </w:t>
            </w:r>
            <w:r>
              <w:rPr>
                <w:spacing w:val="-2"/>
                <w:w w:val="105"/>
                <w:sz w:val="20"/>
              </w:rPr>
              <w:t>Rights Management (DRM)</w:t>
            </w:r>
          </w:p>
          <w:p w14:paraId="3D7A332D" w14:textId="77777777" w:rsidR="00184BEA" w:rsidRDefault="00000000">
            <w:pPr>
              <w:pStyle w:val="TableParagraph"/>
              <w:ind w:left="110"/>
              <w:rPr>
                <w:sz w:val="20"/>
              </w:rPr>
            </w:pPr>
            <w:r>
              <w:rPr>
                <w:spacing w:val="-2"/>
                <w:w w:val="105"/>
                <w:sz w:val="20"/>
              </w:rPr>
              <w:t>Technology</w:t>
            </w:r>
            <w:r>
              <w:rPr>
                <w:spacing w:val="-10"/>
                <w:w w:val="105"/>
                <w:sz w:val="20"/>
              </w:rPr>
              <w:t xml:space="preserve"> </w:t>
            </w:r>
            <w:r>
              <w:rPr>
                <w:spacing w:val="-2"/>
                <w:w w:val="105"/>
                <w:sz w:val="20"/>
              </w:rPr>
              <w:t>for Digital</w:t>
            </w:r>
          </w:p>
          <w:p w14:paraId="140A19B6" w14:textId="77777777" w:rsidR="00184BEA" w:rsidRDefault="00000000">
            <w:pPr>
              <w:pStyle w:val="TableParagraph"/>
              <w:spacing w:line="228" w:lineRule="exact"/>
              <w:ind w:left="110"/>
              <w:rPr>
                <w:sz w:val="20"/>
              </w:rPr>
            </w:pPr>
            <w:r>
              <w:rPr>
                <w:spacing w:val="-2"/>
                <w:w w:val="110"/>
                <w:sz w:val="20"/>
              </w:rPr>
              <w:t>Publications</w:t>
            </w:r>
          </w:p>
        </w:tc>
        <w:tc>
          <w:tcPr>
            <w:tcW w:w="1603" w:type="dxa"/>
          </w:tcPr>
          <w:p w14:paraId="62891389" w14:textId="77777777" w:rsidR="00184BEA" w:rsidRDefault="00184BEA">
            <w:pPr>
              <w:pStyle w:val="TableParagraph"/>
              <w:rPr>
                <w:rFonts w:ascii="Times New Roman"/>
                <w:sz w:val="20"/>
              </w:rPr>
            </w:pPr>
          </w:p>
        </w:tc>
        <w:tc>
          <w:tcPr>
            <w:tcW w:w="1560" w:type="dxa"/>
          </w:tcPr>
          <w:p w14:paraId="3FBF665B" w14:textId="77777777" w:rsidR="00184BEA" w:rsidRDefault="00184BEA">
            <w:pPr>
              <w:pStyle w:val="TableParagraph"/>
              <w:rPr>
                <w:rFonts w:ascii="Times New Roman"/>
                <w:sz w:val="20"/>
              </w:rPr>
            </w:pPr>
          </w:p>
        </w:tc>
        <w:tc>
          <w:tcPr>
            <w:tcW w:w="1560" w:type="dxa"/>
          </w:tcPr>
          <w:p w14:paraId="2CC68701" w14:textId="77777777" w:rsidR="00184BEA" w:rsidRDefault="00184BEA">
            <w:pPr>
              <w:pStyle w:val="TableParagraph"/>
              <w:rPr>
                <w:rFonts w:ascii="Times New Roman"/>
                <w:sz w:val="20"/>
              </w:rPr>
            </w:pPr>
          </w:p>
        </w:tc>
        <w:tc>
          <w:tcPr>
            <w:tcW w:w="1555" w:type="dxa"/>
          </w:tcPr>
          <w:p w14:paraId="5735F1F3" w14:textId="77777777" w:rsidR="00184BEA" w:rsidRDefault="00000000">
            <w:pPr>
              <w:pStyle w:val="TableParagraph"/>
              <w:spacing w:line="290" w:lineRule="exact"/>
              <w:ind w:left="105"/>
              <w:rPr>
                <w:sz w:val="24"/>
              </w:rPr>
            </w:pPr>
            <w:r>
              <w:rPr>
                <w:spacing w:val="-10"/>
                <w:sz w:val="24"/>
              </w:rPr>
              <w:t>x</w:t>
            </w:r>
          </w:p>
        </w:tc>
        <w:tc>
          <w:tcPr>
            <w:tcW w:w="1560" w:type="dxa"/>
          </w:tcPr>
          <w:p w14:paraId="4B8FE725" w14:textId="77777777" w:rsidR="00184BEA" w:rsidRDefault="00184BEA">
            <w:pPr>
              <w:pStyle w:val="TableParagraph"/>
              <w:rPr>
                <w:rFonts w:ascii="Times New Roman"/>
                <w:sz w:val="20"/>
              </w:rPr>
            </w:pPr>
          </w:p>
        </w:tc>
      </w:tr>
      <w:tr w:rsidR="00184BEA" w14:paraId="26B8142C" w14:textId="77777777">
        <w:trPr>
          <w:trHeight w:val="1463"/>
        </w:trPr>
        <w:tc>
          <w:tcPr>
            <w:tcW w:w="1512" w:type="dxa"/>
          </w:tcPr>
          <w:p w14:paraId="17627F49" w14:textId="77777777" w:rsidR="00184BEA" w:rsidRDefault="00000000">
            <w:pPr>
              <w:pStyle w:val="TableParagraph"/>
              <w:ind w:left="110"/>
              <w:rPr>
                <w:sz w:val="20"/>
              </w:rPr>
            </w:pPr>
            <w:r>
              <w:rPr>
                <w:w w:val="105"/>
                <w:sz w:val="20"/>
              </w:rPr>
              <w:t>A Review of Medical</w:t>
            </w:r>
            <w:r>
              <w:rPr>
                <w:spacing w:val="-12"/>
                <w:w w:val="105"/>
                <w:sz w:val="20"/>
              </w:rPr>
              <w:t xml:space="preserve"> </w:t>
            </w:r>
            <w:r>
              <w:rPr>
                <w:w w:val="105"/>
                <w:sz w:val="20"/>
              </w:rPr>
              <w:t xml:space="preserve">Image </w:t>
            </w:r>
            <w:r>
              <w:rPr>
                <w:spacing w:val="-2"/>
                <w:w w:val="105"/>
                <w:sz w:val="20"/>
              </w:rPr>
              <w:t>Watermarking Requirements</w:t>
            </w:r>
          </w:p>
          <w:p w14:paraId="38B9DCCD" w14:textId="77777777" w:rsidR="00184BEA" w:rsidRDefault="00000000">
            <w:pPr>
              <w:pStyle w:val="TableParagraph"/>
              <w:spacing w:line="240" w:lineRule="exact"/>
              <w:ind w:left="110" w:right="138"/>
              <w:rPr>
                <w:sz w:val="20"/>
              </w:rPr>
            </w:pPr>
            <w:r>
              <w:rPr>
                <w:spacing w:val="-4"/>
                <w:w w:val="105"/>
                <w:sz w:val="20"/>
              </w:rPr>
              <w:t xml:space="preserve">for </w:t>
            </w:r>
            <w:r>
              <w:rPr>
                <w:spacing w:val="-2"/>
                <w:w w:val="105"/>
                <w:sz w:val="20"/>
              </w:rPr>
              <w:t>Teleradiology</w:t>
            </w:r>
          </w:p>
        </w:tc>
        <w:tc>
          <w:tcPr>
            <w:tcW w:w="1603" w:type="dxa"/>
          </w:tcPr>
          <w:p w14:paraId="4D5870AD" w14:textId="77777777" w:rsidR="00184BEA" w:rsidRDefault="00184BEA">
            <w:pPr>
              <w:pStyle w:val="TableParagraph"/>
              <w:rPr>
                <w:rFonts w:ascii="Times New Roman"/>
                <w:sz w:val="20"/>
              </w:rPr>
            </w:pPr>
          </w:p>
        </w:tc>
        <w:tc>
          <w:tcPr>
            <w:tcW w:w="1560" w:type="dxa"/>
          </w:tcPr>
          <w:p w14:paraId="54E76C45" w14:textId="77777777" w:rsidR="00184BEA" w:rsidRDefault="00184BEA">
            <w:pPr>
              <w:pStyle w:val="TableParagraph"/>
              <w:rPr>
                <w:rFonts w:ascii="Times New Roman"/>
                <w:sz w:val="20"/>
              </w:rPr>
            </w:pPr>
          </w:p>
        </w:tc>
        <w:tc>
          <w:tcPr>
            <w:tcW w:w="1560" w:type="dxa"/>
          </w:tcPr>
          <w:p w14:paraId="4D318196" w14:textId="77777777" w:rsidR="00184BEA" w:rsidRDefault="00184BEA">
            <w:pPr>
              <w:pStyle w:val="TableParagraph"/>
              <w:rPr>
                <w:rFonts w:ascii="Times New Roman"/>
                <w:sz w:val="20"/>
              </w:rPr>
            </w:pPr>
          </w:p>
        </w:tc>
        <w:tc>
          <w:tcPr>
            <w:tcW w:w="1555" w:type="dxa"/>
          </w:tcPr>
          <w:p w14:paraId="7F452E41" w14:textId="77777777" w:rsidR="00184BEA" w:rsidRDefault="00184BEA">
            <w:pPr>
              <w:pStyle w:val="TableParagraph"/>
              <w:rPr>
                <w:rFonts w:ascii="Times New Roman"/>
                <w:sz w:val="20"/>
              </w:rPr>
            </w:pPr>
          </w:p>
        </w:tc>
        <w:tc>
          <w:tcPr>
            <w:tcW w:w="1560" w:type="dxa"/>
          </w:tcPr>
          <w:p w14:paraId="1C0C80DB" w14:textId="77777777" w:rsidR="00184BEA" w:rsidRDefault="00000000">
            <w:pPr>
              <w:pStyle w:val="TableParagraph"/>
              <w:spacing w:line="290" w:lineRule="exact"/>
              <w:ind w:left="110"/>
              <w:rPr>
                <w:sz w:val="24"/>
              </w:rPr>
            </w:pPr>
            <w:r>
              <w:rPr>
                <w:spacing w:val="-10"/>
                <w:sz w:val="24"/>
              </w:rPr>
              <w:t>x</w:t>
            </w:r>
          </w:p>
        </w:tc>
      </w:tr>
      <w:tr w:rsidR="00184BEA" w14:paraId="5320870B" w14:textId="77777777">
        <w:trPr>
          <w:trHeight w:val="1223"/>
        </w:trPr>
        <w:tc>
          <w:tcPr>
            <w:tcW w:w="1512" w:type="dxa"/>
          </w:tcPr>
          <w:p w14:paraId="7EEAA1D0" w14:textId="77777777" w:rsidR="00184BEA" w:rsidRDefault="00000000">
            <w:pPr>
              <w:pStyle w:val="TableParagraph"/>
              <w:ind w:left="110" w:right="138"/>
              <w:rPr>
                <w:sz w:val="20"/>
              </w:rPr>
            </w:pPr>
            <w:r>
              <w:rPr>
                <w:spacing w:val="-2"/>
                <w:w w:val="105"/>
                <w:sz w:val="20"/>
              </w:rPr>
              <w:t xml:space="preserve">Evaluation </w:t>
            </w:r>
            <w:r>
              <w:rPr>
                <w:w w:val="105"/>
                <w:sz w:val="20"/>
              </w:rPr>
              <w:t>Tools</w:t>
            </w:r>
            <w:r>
              <w:rPr>
                <w:spacing w:val="-10"/>
                <w:w w:val="105"/>
                <w:sz w:val="20"/>
              </w:rPr>
              <w:t xml:space="preserve"> </w:t>
            </w:r>
            <w:r>
              <w:rPr>
                <w:w w:val="105"/>
                <w:sz w:val="20"/>
              </w:rPr>
              <w:t xml:space="preserve">for </w:t>
            </w:r>
            <w:r>
              <w:rPr>
                <w:spacing w:val="-2"/>
                <w:w w:val="105"/>
                <w:sz w:val="20"/>
              </w:rPr>
              <w:t>Persistent Association</w:t>
            </w:r>
          </w:p>
          <w:p w14:paraId="0A4EB3DC" w14:textId="77777777" w:rsidR="00184BEA" w:rsidRDefault="00000000">
            <w:pPr>
              <w:pStyle w:val="TableParagraph"/>
              <w:spacing w:line="228" w:lineRule="exact"/>
              <w:ind w:left="110"/>
              <w:rPr>
                <w:sz w:val="20"/>
              </w:rPr>
            </w:pPr>
            <w:r>
              <w:rPr>
                <w:spacing w:val="-2"/>
                <w:w w:val="105"/>
                <w:sz w:val="20"/>
              </w:rPr>
              <w:t>Technologies</w:t>
            </w:r>
          </w:p>
        </w:tc>
        <w:tc>
          <w:tcPr>
            <w:tcW w:w="1603" w:type="dxa"/>
          </w:tcPr>
          <w:p w14:paraId="0856A5D0" w14:textId="77777777" w:rsidR="00184BEA" w:rsidRDefault="00184BEA">
            <w:pPr>
              <w:pStyle w:val="TableParagraph"/>
              <w:rPr>
                <w:rFonts w:ascii="Times New Roman"/>
                <w:sz w:val="20"/>
              </w:rPr>
            </w:pPr>
          </w:p>
        </w:tc>
        <w:tc>
          <w:tcPr>
            <w:tcW w:w="1560" w:type="dxa"/>
          </w:tcPr>
          <w:p w14:paraId="7F23DA73" w14:textId="77777777" w:rsidR="00184BEA" w:rsidRDefault="00000000">
            <w:pPr>
              <w:pStyle w:val="TableParagraph"/>
              <w:spacing w:line="290" w:lineRule="exact"/>
              <w:ind w:left="110"/>
              <w:rPr>
                <w:sz w:val="24"/>
              </w:rPr>
            </w:pPr>
            <w:r>
              <w:rPr>
                <w:spacing w:val="-10"/>
                <w:sz w:val="24"/>
              </w:rPr>
              <w:t>x</w:t>
            </w:r>
          </w:p>
        </w:tc>
        <w:tc>
          <w:tcPr>
            <w:tcW w:w="1560" w:type="dxa"/>
          </w:tcPr>
          <w:p w14:paraId="1D806F55" w14:textId="77777777" w:rsidR="00184BEA" w:rsidRDefault="00184BEA">
            <w:pPr>
              <w:pStyle w:val="TableParagraph"/>
              <w:rPr>
                <w:rFonts w:ascii="Times New Roman"/>
                <w:sz w:val="20"/>
              </w:rPr>
            </w:pPr>
          </w:p>
        </w:tc>
        <w:tc>
          <w:tcPr>
            <w:tcW w:w="1555" w:type="dxa"/>
          </w:tcPr>
          <w:p w14:paraId="633BC59A" w14:textId="77777777" w:rsidR="00184BEA" w:rsidRDefault="00184BEA">
            <w:pPr>
              <w:pStyle w:val="TableParagraph"/>
              <w:rPr>
                <w:rFonts w:ascii="Times New Roman"/>
                <w:sz w:val="20"/>
              </w:rPr>
            </w:pPr>
          </w:p>
        </w:tc>
        <w:tc>
          <w:tcPr>
            <w:tcW w:w="1560" w:type="dxa"/>
          </w:tcPr>
          <w:p w14:paraId="071887DB" w14:textId="77777777" w:rsidR="00184BEA" w:rsidRDefault="00000000">
            <w:pPr>
              <w:pStyle w:val="TableParagraph"/>
              <w:spacing w:line="290" w:lineRule="exact"/>
              <w:ind w:left="110"/>
              <w:rPr>
                <w:sz w:val="24"/>
              </w:rPr>
            </w:pPr>
            <w:r>
              <w:rPr>
                <w:spacing w:val="-10"/>
                <w:sz w:val="24"/>
              </w:rPr>
              <w:t>x</w:t>
            </w:r>
          </w:p>
        </w:tc>
      </w:tr>
      <w:tr w:rsidR="00184BEA" w14:paraId="70F44A49" w14:textId="77777777">
        <w:trPr>
          <w:trHeight w:val="1319"/>
        </w:trPr>
        <w:tc>
          <w:tcPr>
            <w:tcW w:w="1512" w:type="dxa"/>
          </w:tcPr>
          <w:p w14:paraId="21E98A76" w14:textId="77777777" w:rsidR="00184BEA" w:rsidRDefault="00000000">
            <w:pPr>
              <w:pStyle w:val="TableParagraph"/>
              <w:ind w:left="110" w:right="138"/>
              <w:rPr>
                <w:sz w:val="18"/>
              </w:rPr>
            </w:pPr>
            <w:r>
              <w:rPr>
                <w:w w:val="105"/>
                <w:sz w:val="18"/>
              </w:rPr>
              <w:t>IEEE</w:t>
            </w:r>
            <w:r>
              <w:rPr>
                <w:spacing w:val="-11"/>
                <w:w w:val="105"/>
                <w:sz w:val="18"/>
              </w:rPr>
              <w:t xml:space="preserve"> </w:t>
            </w:r>
            <w:r>
              <w:rPr>
                <w:w w:val="105"/>
                <w:sz w:val="18"/>
              </w:rPr>
              <w:t>Draft Standard</w:t>
            </w:r>
            <w:r>
              <w:rPr>
                <w:spacing w:val="-11"/>
                <w:w w:val="105"/>
                <w:sz w:val="18"/>
              </w:rPr>
              <w:t xml:space="preserve"> </w:t>
            </w:r>
            <w:r>
              <w:rPr>
                <w:w w:val="105"/>
                <w:sz w:val="18"/>
              </w:rPr>
              <w:t xml:space="preserve">for </w:t>
            </w:r>
            <w:r>
              <w:rPr>
                <w:spacing w:val="-2"/>
                <w:w w:val="105"/>
                <w:sz w:val="18"/>
              </w:rPr>
              <w:t xml:space="preserve">Evaluation </w:t>
            </w:r>
            <w:r>
              <w:rPr>
                <w:w w:val="105"/>
                <w:sz w:val="18"/>
              </w:rPr>
              <w:t>Method</w:t>
            </w:r>
            <w:r>
              <w:rPr>
                <w:spacing w:val="-11"/>
                <w:w w:val="105"/>
                <w:sz w:val="18"/>
              </w:rPr>
              <w:t xml:space="preserve"> </w:t>
            </w:r>
            <w:r>
              <w:rPr>
                <w:w w:val="105"/>
                <w:sz w:val="18"/>
              </w:rPr>
              <w:t>of Robustness</w:t>
            </w:r>
            <w:r>
              <w:rPr>
                <w:spacing w:val="-11"/>
                <w:w w:val="105"/>
                <w:sz w:val="18"/>
              </w:rPr>
              <w:t xml:space="preserve"> </w:t>
            </w:r>
            <w:r>
              <w:rPr>
                <w:w w:val="105"/>
                <w:sz w:val="18"/>
              </w:rPr>
              <w:t>of</w:t>
            </w:r>
          </w:p>
          <w:p w14:paraId="1771A610" w14:textId="77777777" w:rsidR="00184BEA" w:rsidRDefault="00000000">
            <w:pPr>
              <w:pStyle w:val="TableParagraph"/>
              <w:spacing w:line="204" w:lineRule="exact"/>
              <w:ind w:left="110"/>
              <w:rPr>
                <w:sz w:val="18"/>
              </w:rPr>
            </w:pPr>
            <w:r>
              <w:rPr>
                <w:spacing w:val="-2"/>
                <w:w w:val="105"/>
                <w:sz w:val="18"/>
              </w:rPr>
              <w:t>Digital</w:t>
            </w:r>
          </w:p>
        </w:tc>
        <w:tc>
          <w:tcPr>
            <w:tcW w:w="1603" w:type="dxa"/>
          </w:tcPr>
          <w:p w14:paraId="7DFC7B71" w14:textId="77777777" w:rsidR="00184BEA" w:rsidRDefault="00184BEA">
            <w:pPr>
              <w:pStyle w:val="TableParagraph"/>
              <w:rPr>
                <w:rFonts w:ascii="Times New Roman"/>
                <w:sz w:val="20"/>
              </w:rPr>
            </w:pPr>
          </w:p>
        </w:tc>
        <w:tc>
          <w:tcPr>
            <w:tcW w:w="1560" w:type="dxa"/>
          </w:tcPr>
          <w:p w14:paraId="5A1890C4" w14:textId="77777777" w:rsidR="00184BEA" w:rsidRDefault="00184BEA">
            <w:pPr>
              <w:pStyle w:val="TableParagraph"/>
              <w:rPr>
                <w:rFonts w:ascii="Times New Roman"/>
                <w:sz w:val="20"/>
              </w:rPr>
            </w:pPr>
          </w:p>
        </w:tc>
        <w:tc>
          <w:tcPr>
            <w:tcW w:w="1560" w:type="dxa"/>
          </w:tcPr>
          <w:p w14:paraId="7B768CA3" w14:textId="77777777" w:rsidR="00184BEA" w:rsidRDefault="00184BEA">
            <w:pPr>
              <w:pStyle w:val="TableParagraph"/>
              <w:rPr>
                <w:rFonts w:ascii="Times New Roman"/>
                <w:sz w:val="20"/>
              </w:rPr>
            </w:pPr>
          </w:p>
        </w:tc>
        <w:tc>
          <w:tcPr>
            <w:tcW w:w="1555" w:type="dxa"/>
          </w:tcPr>
          <w:p w14:paraId="0DFE3677" w14:textId="77777777" w:rsidR="00184BEA" w:rsidRDefault="00184BEA">
            <w:pPr>
              <w:pStyle w:val="TableParagraph"/>
              <w:rPr>
                <w:rFonts w:ascii="Times New Roman"/>
                <w:sz w:val="20"/>
              </w:rPr>
            </w:pPr>
          </w:p>
        </w:tc>
        <w:tc>
          <w:tcPr>
            <w:tcW w:w="1560" w:type="dxa"/>
          </w:tcPr>
          <w:p w14:paraId="6C7C2069" w14:textId="77777777" w:rsidR="00184BEA" w:rsidRDefault="00000000">
            <w:pPr>
              <w:pStyle w:val="TableParagraph"/>
              <w:spacing w:line="290" w:lineRule="exact"/>
              <w:ind w:left="110"/>
              <w:rPr>
                <w:sz w:val="24"/>
              </w:rPr>
            </w:pPr>
            <w:r>
              <w:rPr>
                <w:spacing w:val="-10"/>
                <w:sz w:val="24"/>
              </w:rPr>
              <w:t>x</w:t>
            </w:r>
          </w:p>
        </w:tc>
      </w:tr>
    </w:tbl>
    <w:p w14:paraId="66D2D352" w14:textId="77777777" w:rsidR="00184BEA" w:rsidRDefault="00184BEA">
      <w:pPr>
        <w:pStyle w:val="TableParagraph"/>
        <w:spacing w:line="290" w:lineRule="exact"/>
        <w:rPr>
          <w:sz w:val="24"/>
        </w:rPr>
        <w:sectPr w:rsidR="00184BEA">
          <w:type w:val="continuous"/>
          <w:pgSz w:w="12240" w:h="15840"/>
          <w:pgMar w:top="1420" w:right="1080" w:bottom="1237" w:left="1440" w:header="0" w:footer="813" w:gutter="0"/>
          <w:cols w:space="720"/>
        </w:sectPr>
      </w:pP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512"/>
        <w:gridCol w:w="1603"/>
        <w:gridCol w:w="1560"/>
        <w:gridCol w:w="1560"/>
        <w:gridCol w:w="1555"/>
        <w:gridCol w:w="1560"/>
      </w:tblGrid>
      <w:tr w:rsidR="00184BEA" w14:paraId="1AE76F38" w14:textId="77777777">
        <w:trPr>
          <w:trHeight w:val="657"/>
        </w:trPr>
        <w:tc>
          <w:tcPr>
            <w:tcW w:w="1512" w:type="dxa"/>
            <w:shd w:val="clear" w:color="auto" w:fill="C1E4F5"/>
          </w:tcPr>
          <w:p w14:paraId="4101D3EB" w14:textId="77777777" w:rsidR="00184BEA" w:rsidRDefault="00000000">
            <w:pPr>
              <w:pStyle w:val="TableParagraph"/>
              <w:spacing w:before="35"/>
              <w:ind w:left="110"/>
            </w:pPr>
            <w:r>
              <w:rPr>
                <w:spacing w:val="-2"/>
                <w:w w:val="110"/>
              </w:rPr>
              <w:t>Specification</w:t>
            </w:r>
          </w:p>
        </w:tc>
        <w:tc>
          <w:tcPr>
            <w:tcW w:w="1603" w:type="dxa"/>
            <w:shd w:val="clear" w:color="auto" w:fill="C1E4F5"/>
          </w:tcPr>
          <w:p w14:paraId="7E2BC41F" w14:textId="77777777" w:rsidR="00184BEA" w:rsidRDefault="00000000">
            <w:pPr>
              <w:pStyle w:val="TableParagraph"/>
              <w:spacing w:before="35"/>
              <w:ind w:left="110"/>
              <w:rPr>
                <w:sz w:val="24"/>
              </w:rPr>
            </w:pPr>
            <w:r>
              <w:rPr>
                <w:spacing w:val="-2"/>
                <w:w w:val="105"/>
                <w:sz w:val="24"/>
              </w:rPr>
              <w:t>Content Provenance</w:t>
            </w:r>
          </w:p>
        </w:tc>
        <w:tc>
          <w:tcPr>
            <w:tcW w:w="1560" w:type="dxa"/>
            <w:shd w:val="clear" w:color="auto" w:fill="C1E4F5"/>
          </w:tcPr>
          <w:p w14:paraId="700FCCB9" w14:textId="77777777" w:rsidR="00184BEA" w:rsidRDefault="00000000">
            <w:pPr>
              <w:pStyle w:val="TableParagraph"/>
              <w:spacing w:before="35"/>
              <w:ind w:left="110"/>
              <w:rPr>
                <w:sz w:val="24"/>
              </w:rPr>
            </w:pPr>
            <w:r>
              <w:rPr>
                <w:w w:val="105"/>
                <w:sz w:val="24"/>
              </w:rPr>
              <w:t>Trust</w:t>
            </w:r>
            <w:r>
              <w:rPr>
                <w:spacing w:val="-1"/>
                <w:w w:val="105"/>
                <w:sz w:val="24"/>
              </w:rPr>
              <w:t xml:space="preserve"> </w:t>
            </w:r>
            <w:r>
              <w:rPr>
                <w:w w:val="105"/>
                <w:sz w:val="24"/>
              </w:rPr>
              <w:t xml:space="preserve">and </w:t>
            </w:r>
            <w:r>
              <w:rPr>
                <w:spacing w:val="-2"/>
                <w:sz w:val="24"/>
              </w:rPr>
              <w:t>Authenticity</w:t>
            </w:r>
          </w:p>
        </w:tc>
        <w:tc>
          <w:tcPr>
            <w:tcW w:w="1560" w:type="dxa"/>
            <w:shd w:val="clear" w:color="auto" w:fill="C1E4F5"/>
          </w:tcPr>
          <w:p w14:paraId="292DD1F7" w14:textId="77777777" w:rsidR="00184BEA" w:rsidRDefault="00000000">
            <w:pPr>
              <w:pStyle w:val="TableParagraph"/>
              <w:spacing w:before="35"/>
              <w:ind w:left="105"/>
              <w:rPr>
                <w:sz w:val="24"/>
              </w:rPr>
            </w:pPr>
            <w:r>
              <w:rPr>
                <w:spacing w:val="-4"/>
                <w:w w:val="105"/>
                <w:sz w:val="24"/>
              </w:rPr>
              <w:t xml:space="preserve">Asset </w:t>
            </w:r>
            <w:r>
              <w:rPr>
                <w:spacing w:val="-2"/>
                <w:w w:val="105"/>
                <w:sz w:val="24"/>
              </w:rPr>
              <w:t>Identifiers</w:t>
            </w:r>
          </w:p>
        </w:tc>
        <w:tc>
          <w:tcPr>
            <w:tcW w:w="1555" w:type="dxa"/>
            <w:shd w:val="clear" w:color="auto" w:fill="C1E4F5"/>
          </w:tcPr>
          <w:p w14:paraId="5DDCB4D7" w14:textId="77777777" w:rsidR="00184BEA" w:rsidRDefault="00000000">
            <w:pPr>
              <w:pStyle w:val="TableParagraph"/>
              <w:spacing w:before="35"/>
              <w:ind w:left="105"/>
              <w:rPr>
                <w:sz w:val="24"/>
              </w:rPr>
            </w:pPr>
            <w:r>
              <w:rPr>
                <w:spacing w:val="-2"/>
                <w:w w:val="110"/>
                <w:sz w:val="24"/>
              </w:rPr>
              <w:t xml:space="preserve">Rights </w:t>
            </w:r>
            <w:r>
              <w:rPr>
                <w:spacing w:val="-2"/>
                <w:sz w:val="24"/>
              </w:rPr>
              <w:t>Declarations</w:t>
            </w:r>
          </w:p>
        </w:tc>
        <w:tc>
          <w:tcPr>
            <w:tcW w:w="1560" w:type="dxa"/>
            <w:shd w:val="clear" w:color="auto" w:fill="C1E4F5"/>
          </w:tcPr>
          <w:p w14:paraId="77127A36" w14:textId="77777777" w:rsidR="00184BEA" w:rsidRDefault="00000000">
            <w:pPr>
              <w:pStyle w:val="TableParagraph"/>
              <w:spacing w:before="35"/>
              <w:ind w:left="110"/>
            </w:pPr>
            <w:r>
              <w:rPr>
                <w:spacing w:val="-2"/>
                <w:w w:val="105"/>
              </w:rPr>
              <w:t>Watermarking</w:t>
            </w:r>
          </w:p>
        </w:tc>
      </w:tr>
      <w:tr w:rsidR="00184BEA" w14:paraId="780FCFDC" w14:textId="77777777">
        <w:trPr>
          <w:trHeight w:val="877"/>
        </w:trPr>
        <w:tc>
          <w:tcPr>
            <w:tcW w:w="1512" w:type="dxa"/>
          </w:tcPr>
          <w:p w14:paraId="3BA265BA" w14:textId="77777777" w:rsidR="00184BEA" w:rsidRDefault="00000000">
            <w:pPr>
              <w:pStyle w:val="TableParagraph"/>
              <w:ind w:left="110"/>
              <w:rPr>
                <w:sz w:val="18"/>
              </w:rPr>
            </w:pPr>
            <w:r>
              <w:rPr>
                <w:spacing w:val="-2"/>
                <w:w w:val="105"/>
                <w:sz w:val="18"/>
              </w:rPr>
              <w:t>Watermarking Implementation</w:t>
            </w:r>
          </w:p>
          <w:p w14:paraId="602554C1" w14:textId="77777777" w:rsidR="00184BEA" w:rsidRDefault="00000000">
            <w:pPr>
              <w:pStyle w:val="TableParagraph"/>
              <w:spacing w:line="216" w:lineRule="exact"/>
              <w:ind w:left="110" w:right="138"/>
              <w:rPr>
                <w:sz w:val="18"/>
              </w:rPr>
            </w:pPr>
            <w:r>
              <w:rPr>
                <w:w w:val="105"/>
                <w:sz w:val="18"/>
              </w:rPr>
              <w:t>in</w:t>
            </w:r>
            <w:r>
              <w:rPr>
                <w:spacing w:val="-11"/>
                <w:w w:val="105"/>
                <w:sz w:val="18"/>
              </w:rPr>
              <w:t xml:space="preserve"> </w:t>
            </w:r>
            <w:r>
              <w:rPr>
                <w:w w:val="105"/>
                <w:sz w:val="18"/>
              </w:rPr>
              <w:t xml:space="preserve">Digital </w:t>
            </w:r>
            <w:r>
              <w:rPr>
                <w:spacing w:val="-2"/>
                <w:w w:val="105"/>
                <w:sz w:val="18"/>
              </w:rPr>
              <w:t>Contents</w:t>
            </w:r>
          </w:p>
        </w:tc>
        <w:tc>
          <w:tcPr>
            <w:tcW w:w="1603" w:type="dxa"/>
          </w:tcPr>
          <w:p w14:paraId="13315532" w14:textId="77777777" w:rsidR="00184BEA" w:rsidRDefault="00184BEA">
            <w:pPr>
              <w:pStyle w:val="TableParagraph"/>
              <w:rPr>
                <w:rFonts w:ascii="Times New Roman"/>
              </w:rPr>
            </w:pPr>
          </w:p>
        </w:tc>
        <w:tc>
          <w:tcPr>
            <w:tcW w:w="1560" w:type="dxa"/>
          </w:tcPr>
          <w:p w14:paraId="669E13E9" w14:textId="77777777" w:rsidR="00184BEA" w:rsidRDefault="00184BEA">
            <w:pPr>
              <w:pStyle w:val="TableParagraph"/>
              <w:rPr>
                <w:rFonts w:ascii="Times New Roman"/>
              </w:rPr>
            </w:pPr>
          </w:p>
        </w:tc>
        <w:tc>
          <w:tcPr>
            <w:tcW w:w="1560" w:type="dxa"/>
          </w:tcPr>
          <w:p w14:paraId="596ECD0D" w14:textId="77777777" w:rsidR="00184BEA" w:rsidRDefault="00184BEA">
            <w:pPr>
              <w:pStyle w:val="TableParagraph"/>
              <w:rPr>
                <w:rFonts w:ascii="Times New Roman"/>
              </w:rPr>
            </w:pPr>
          </w:p>
        </w:tc>
        <w:tc>
          <w:tcPr>
            <w:tcW w:w="1555" w:type="dxa"/>
          </w:tcPr>
          <w:p w14:paraId="0ABD4BC9" w14:textId="77777777" w:rsidR="00184BEA" w:rsidRDefault="00184BEA">
            <w:pPr>
              <w:pStyle w:val="TableParagraph"/>
              <w:rPr>
                <w:rFonts w:ascii="Times New Roman"/>
              </w:rPr>
            </w:pPr>
          </w:p>
        </w:tc>
        <w:tc>
          <w:tcPr>
            <w:tcW w:w="1560" w:type="dxa"/>
          </w:tcPr>
          <w:p w14:paraId="1B110C41" w14:textId="77777777" w:rsidR="00184BEA" w:rsidRDefault="00184BEA">
            <w:pPr>
              <w:pStyle w:val="TableParagraph"/>
              <w:rPr>
                <w:rFonts w:ascii="Times New Roman"/>
              </w:rPr>
            </w:pPr>
          </w:p>
        </w:tc>
      </w:tr>
      <w:tr w:rsidR="00184BEA" w14:paraId="6FB05A5A" w14:textId="77777777">
        <w:trPr>
          <w:trHeight w:val="364"/>
        </w:trPr>
        <w:tc>
          <w:tcPr>
            <w:tcW w:w="1512" w:type="dxa"/>
          </w:tcPr>
          <w:p w14:paraId="11A6183F" w14:textId="77777777" w:rsidR="00184BEA" w:rsidRDefault="00000000">
            <w:pPr>
              <w:pStyle w:val="TableParagraph"/>
              <w:spacing w:line="216" w:lineRule="exact"/>
              <w:ind w:left="110"/>
              <w:rPr>
                <w:sz w:val="18"/>
              </w:rPr>
            </w:pPr>
            <w:r>
              <w:rPr>
                <w:w w:val="105"/>
                <w:sz w:val="18"/>
              </w:rPr>
              <w:t>ITU-T</w:t>
            </w:r>
            <w:r>
              <w:rPr>
                <w:spacing w:val="-9"/>
                <w:w w:val="105"/>
                <w:sz w:val="18"/>
              </w:rPr>
              <w:t xml:space="preserve"> </w:t>
            </w:r>
            <w:r>
              <w:rPr>
                <w:w w:val="105"/>
                <w:sz w:val="18"/>
              </w:rPr>
              <w:t>H.274</w:t>
            </w:r>
            <w:r>
              <w:rPr>
                <w:spacing w:val="-8"/>
                <w:w w:val="105"/>
                <w:sz w:val="18"/>
              </w:rPr>
              <w:t xml:space="preserve"> </w:t>
            </w:r>
            <w:r>
              <w:rPr>
                <w:spacing w:val="-4"/>
                <w:w w:val="105"/>
                <w:sz w:val="18"/>
              </w:rPr>
              <w:t>(V4)</w:t>
            </w:r>
          </w:p>
        </w:tc>
        <w:tc>
          <w:tcPr>
            <w:tcW w:w="1603" w:type="dxa"/>
          </w:tcPr>
          <w:p w14:paraId="2BFCDCF7" w14:textId="77777777" w:rsidR="00184BEA" w:rsidRDefault="00184BEA">
            <w:pPr>
              <w:pStyle w:val="TableParagraph"/>
              <w:rPr>
                <w:rFonts w:ascii="Times New Roman"/>
              </w:rPr>
            </w:pPr>
          </w:p>
        </w:tc>
        <w:tc>
          <w:tcPr>
            <w:tcW w:w="1560" w:type="dxa"/>
          </w:tcPr>
          <w:p w14:paraId="1EB5AC6D" w14:textId="77777777" w:rsidR="00184BEA" w:rsidRDefault="00000000">
            <w:pPr>
              <w:pStyle w:val="TableParagraph"/>
              <w:spacing w:before="35"/>
              <w:ind w:left="110"/>
              <w:rPr>
                <w:sz w:val="24"/>
              </w:rPr>
            </w:pPr>
            <w:r>
              <w:rPr>
                <w:spacing w:val="-10"/>
                <w:sz w:val="24"/>
              </w:rPr>
              <w:t>x</w:t>
            </w:r>
          </w:p>
        </w:tc>
        <w:tc>
          <w:tcPr>
            <w:tcW w:w="1560" w:type="dxa"/>
          </w:tcPr>
          <w:p w14:paraId="3AA48A05" w14:textId="77777777" w:rsidR="00184BEA" w:rsidRDefault="00184BEA">
            <w:pPr>
              <w:pStyle w:val="TableParagraph"/>
              <w:rPr>
                <w:rFonts w:ascii="Times New Roman"/>
              </w:rPr>
            </w:pPr>
          </w:p>
        </w:tc>
        <w:tc>
          <w:tcPr>
            <w:tcW w:w="1555" w:type="dxa"/>
          </w:tcPr>
          <w:p w14:paraId="554FB30A" w14:textId="77777777" w:rsidR="00184BEA" w:rsidRDefault="00184BEA">
            <w:pPr>
              <w:pStyle w:val="TableParagraph"/>
              <w:rPr>
                <w:rFonts w:ascii="Times New Roman"/>
              </w:rPr>
            </w:pPr>
          </w:p>
        </w:tc>
        <w:tc>
          <w:tcPr>
            <w:tcW w:w="1560" w:type="dxa"/>
          </w:tcPr>
          <w:p w14:paraId="6D945C93" w14:textId="77777777" w:rsidR="00184BEA" w:rsidRDefault="00184BEA">
            <w:pPr>
              <w:pStyle w:val="TableParagraph"/>
              <w:rPr>
                <w:rFonts w:ascii="Times New Roman"/>
              </w:rPr>
            </w:pPr>
          </w:p>
        </w:tc>
      </w:tr>
      <w:tr w:rsidR="00184BEA" w14:paraId="74CA0823" w14:textId="77777777">
        <w:trPr>
          <w:trHeight w:val="369"/>
        </w:trPr>
        <w:tc>
          <w:tcPr>
            <w:tcW w:w="1512" w:type="dxa"/>
          </w:tcPr>
          <w:p w14:paraId="5B871EB6" w14:textId="77777777" w:rsidR="00184BEA" w:rsidRDefault="00000000">
            <w:pPr>
              <w:pStyle w:val="TableParagraph"/>
              <w:spacing w:line="216" w:lineRule="exact"/>
              <w:ind w:left="110"/>
              <w:rPr>
                <w:sz w:val="18"/>
              </w:rPr>
            </w:pPr>
            <w:r>
              <w:rPr>
                <w:sz w:val="18"/>
              </w:rPr>
              <w:t>ITU-T</w:t>
            </w:r>
            <w:r>
              <w:rPr>
                <w:spacing w:val="3"/>
                <w:sz w:val="18"/>
              </w:rPr>
              <w:t xml:space="preserve"> </w:t>
            </w:r>
            <w:r>
              <w:rPr>
                <w:spacing w:val="-2"/>
                <w:sz w:val="18"/>
              </w:rPr>
              <w:t>H.VADS</w:t>
            </w:r>
          </w:p>
        </w:tc>
        <w:tc>
          <w:tcPr>
            <w:tcW w:w="1603" w:type="dxa"/>
          </w:tcPr>
          <w:p w14:paraId="69B21B3C" w14:textId="77777777" w:rsidR="00184BEA" w:rsidRDefault="00184BEA">
            <w:pPr>
              <w:pStyle w:val="TableParagraph"/>
              <w:rPr>
                <w:rFonts w:ascii="Times New Roman"/>
              </w:rPr>
            </w:pPr>
          </w:p>
        </w:tc>
        <w:tc>
          <w:tcPr>
            <w:tcW w:w="1560" w:type="dxa"/>
          </w:tcPr>
          <w:p w14:paraId="70CBB4F2" w14:textId="77777777" w:rsidR="00184BEA" w:rsidRDefault="00000000">
            <w:pPr>
              <w:pStyle w:val="TableParagraph"/>
              <w:spacing w:before="40"/>
              <w:ind w:left="110"/>
              <w:rPr>
                <w:sz w:val="24"/>
              </w:rPr>
            </w:pPr>
            <w:r>
              <w:rPr>
                <w:spacing w:val="-10"/>
                <w:sz w:val="24"/>
              </w:rPr>
              <w:t>x</w:t>
            </w:r>
          </w:p>
        </w:tc>
        <w:tc>
          <w:tcPr>
            <w:tcW w:w="1560" w:type="dxa"/>
          </w:tcPr>
          <w:p w14:paraId="51E9942F" w14:textId="77777777" w:rsidR="00184BEA" w:rsidRDefault="00184BEA">
            <w:pPr>
              <w:pStyle w:val="TableParagraph"/>
              <w:rPr>
                <w:rFonts w:ascii="Times New Roman"/>
              </w:rPr>
            </w:pPr>
          </w:p>
        </w:tc>
        <w:tc>
          <w:tcPr>
            <w:tcW w:w="1555" w:type="dxa"/>
          </w:tcPr>
          <w:p w14:paraId="08E6BB0D" w14:textId="77777777" w:rsidR="00184BEA" w:rsidRDefault="00184BEA">
            <w:pPr>
              <w:pStyle w:val="TableParagraph"/>
              <w:rPr>
                <w:rFonts w:ascii="Times New Roman"/>
              </w:rPr>
            </w:pPr>
          </w:p>
        </w:tc>
        <w:tc>
          <w:tcPr>
            <w:tcW w:w="1560" w:type="dxa"/>
          </w:tcPr>
          <w:p w14:paraId="16A28B63" w14:textId="77777777" w:rsidR="00184BEA" w:rsidRDefault="00184BEA">
            <w:pPr>
              <w:pStyle w:val="TableParagraph"/>
              <w:rPr>
                <w:rFonts w:ascii="Times New Roman"/>
              </w:rPr>
            </w:pPr>
          </w:p>
        </w:tc>
      </w:tr>
    </w:tbl>
    <w:p w14:paraId="05A7293E" w14:textId="77777777" w:rsidR="00184BEA" w:rsidRDefault="00184BEA">
      <w:pPr>
        <w:pStyle w:val="BodyText"/>
        <w:spacing w:before="281"/>
        <w:ind w:right="0"/>
        <w:jc w:val="left"/>
        <w:rPr>
          <w:i/>
          <w:sz w:val="32"/>
        </w:rPr>
      </w:pPr>
    </w:p>
    <w:p w14:paraId="78E5F32E" w14:textId="77777777" w:rsidR="00184BEA" w:rsidRDefault="00000000">
      <w:pPr>
        <w:pStyle w:val="Heading2"/>
        <w:numPr>
          <w:ilvl w:val="1"/>
          <w:numId w:val="28"/>
        </w:numPr>
        <w:tabs>
          <w:tab w:val="left" w:pos="490"/>
        </w:tabs>
        <w:spacing w:before="0"/>
        <w:ind w:left="490" w:hanging="490"/>
      </w:pPr>
      <w:bookmarkStart w:id="136" w:name="_TOC_250002"/>
      <w:r>
        <w:rPr>
          <w:color w:val="0F4761"/>
        </w:rPr>
        <w:t>Graphical</w:t>
      </w:r>
      <w:r>
        <w:rPr>
          <w:color w:val="0F4761"/>
          <w:spacing w:val="-4"/>
        </w:rPr>
        <w:t xml:space="preserve"> </w:t>
      </w:r>
      <w:bookmarkEnd w:id="136"/>
      <w:r>
        <w:rPr>
          <w:color w:val="0F4761"/>
          <w:spacing w:val="-2"/>
        </w:rPr>
        <w:t>Representations</w:t>
      </w:r>
    </w:p>
    <w:p w14:paraId="28AF2CBD" w14:textId="77777777" w:rsidR="00184BEA" w:rsidRDefault="00000000">
      <w:pPr>
        <w:pStyle w:val="BodyText"/>
        <w:spacing w:before="42"/>
        <w:ind w:right="0"/>
        <w:jc w:val="left"/>
        <w:rPr>
          <w:sz w:val="20"/>
        </w:rPr>
      </w:pPr>
      <w:r>
        <w:rPr>
          <w:noProof/>
          <w:sz w:val="20"/>
        </w:rPr>
        <w:lastRenderedPageBreak/>
        <w:drawing>
          <wp:anchor distT="0" distB="0" distL="0" distR="0" simplePos="0" relativeHeight="487587840" behindDoc="1" locked="0" layoutInCell="1" allowOverlap="1" wp14:anchorId="3DE2A31D" wp14:editId="3A9851C6">
            <wp:simplePos x="0" y="0"/>
            <wp:positionH relativeFrom="page">
              <wp:posOffset>930485</wp:posOffset>
            </wp:positionH>
            <wp:positionV relativeFrom="paragraph">
              <wp:posOffset>197047</wp:posOffset>
            </wp:positionV>
            <wp:extent cx="5817296" cy="560870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5817296" cy="5608701"/>
                    </a:xfrm>
                    <a:prstGeom prst="rect">
                      <a:avLst/>
                    </a:prstGeom>
                  </pic:spPr>
                </pic:pic>
              </a:graphicData>
            </a:graphic>
          </wp:anchor>
        </w:drawing>
      </w:r>
    </w:p>
    <w:p w14:paraId="63542068" w14:textId="77777777" w:rsidR="00184BEA" w:rsidRDefault="00184BEA">
      <w:pPr>
        <w:pStyle w:val="BodyText"/>
        <w:jc w:val="left"/>
        <w:rPr>
          <w:sz w:val="20"/>
        </w:rPr>
        <w:sectPr w:rsidR="00184BEA">
          <w:type w:val="continuous"/>
          <w:pgSz w:w="12240" w:h="15840"/>
          <w:pgMar w:top="1420" w:right="1080" w:bottom="1000" w:left="1440" w:header="0" w:footer="813" w:gutter="0"/>
          <w:cols w:space="720"/>
        </w:sectPr>
      </w:pPr>
    </w:p>
    <w:p w14:paraId="2D6C1624" w14:textId="77777777" w:rsidR="00184BEA" w:rsidRDefault="00184BEA">
      <w:pPr>
        <w:pStyle w:val="BodyText"/>
        <w:spacing w:before="8"/>
        <w:ind w:right="0"/>
        <w:jc w:val="left"/>
        <w:rPr>
          <w:sz w:val="11"/>
        </w:rPr>
      </w:pPr>
    </w:p>
    <w:p w14:paraId="269A2D2F" w14:textId="77777777" w:rsidR="00184BEA" w:rsidRDefault="00000000">
      <w:pPr>
        <w:pStyle w:val="BodyText"/>
        <w:spacing w:before="0"/>
        <w:ind w:left="159" w:right="0"/>
        <w:jc w:val="left"/>
        <w:rPr>
          <w:sz w:val="20"/>
        </w:rPr>
      </w:pPr>
      <w:r>
        <w:rPr>
          <w:noProof/>
          <w:sz w:val="20"/>
        </w:rPr>
        <w:drawing>
          <wp:inline distT="0" distB="0" distL="0" distR="0" wp14:anchorId="0085E24A" wp14:editId="2B46DDB1">
            <wp:extent cx="5723303" cy="430510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5723303" cy="4305109"/>
                    </a:xfrm>
                    <a:prstGeom prst="rect">
                      <a:avLst/>
                    </a:prstGeom>
                  </pic:spPr>
                </pic:pic>
              </a:graphicData>
            </a:graphic>
          </wp:inline>
        </w:drawing>
      </w:r>
    </w:p>
    <w:p w14:paraId="03C43035" w14:textId="77777777" w:rsidR="00184BEA" w:rsidRDefault="00184BEA">
      <w:pPr>
        <w:pStyle w:val="BodyText"/>
        <w:spacing w:before="17"/>
        <w:ind w:right="0"/>
        <w:jc w:val="left"/>
        <w:rPr>
          <w:sz w:val="40"/>
        </w:rPr>
      </w:pPr>
    </w:p>
    <w:p w14:paraId="187A0359" w14:textId="77777777" w:rsidR="00184BEA" w:rsidRDefault="00000000">
      <w:pPr>
        <w:pStyle w:val="Heading1"/>
        <w:numPr>
          <w:ilvl w:val="0"/>
          <w:numId w:val="28"/>
        </w:numPr>
        <w:tabs>
          <w:tab w:val="left" w:pos="382"/>
        </w:tabs>
        <w:ind w:left="382" w:hanging="382"/>
      </w:pPr>
      <w:bookmarkStart w:id="137" w:name="_TOC_250001"/>
      <w:r>
        <w:rPr>
          <w:color w:val="0F4761"/>
          <w:spacing w:val="-2"/>
        </w:rPr>
        <w:t>Identified</w:t>
      </w:r>
      <w:r>
        <w:rPr>
          <w:color w:val="0F4761"/>
          <w:spacing w:val="-18"/>
        </w:rPr>
        <w:t xml:space="preserve"> </w:t>
      </w:r>
      <w:r>
        <w:rPr>
          <w:color w:val="0F4761"/>
          <w:spacing w:val="-2"/>
        </w:rPr>
        <w:t>Gaps</w:t>
      </w:r>
      <w:r>
        <w:rPr>
          <w:color w:val="0F4761"/>
          <w:spacing w:val="-18"/>
        </w:rPr>
        <w:t xml:space="preserve"> </w:t>
      </w:r>
      <w:r>
        <w:rPr>
          <w:color w:val="0F4761"/>
          <w:spacing w:val="-2"/>
        </w:rPr>
        <w:t>and</w:t>
      </w:r>
      <w:r>
        <w:rPr>
          <w:color w:val="0F4761"/>
          <w:spacing w:val="-18"/>
        </w:rPr>
        <w:t xml:space="preserve"> </w:t>
      </w:r>
      <w:bookmarkEnd w:id="137"/>
      <w:r>
        <w:rPr>
          <w:color w:val="0F4761"/>
          <w:spacing w:val="-2"/>
        </w:rPr>
        <w:t>Opportunities</w:t>
      </w:r>
    </w:p>
    <w:p w14:paraId="1BDF399D" w14:textId="77777777" w:rsidR="00184BEA" w:rsidRDefault="00000000">
      <w:pPr>
        <w:pStyle w:val="BodyText"/>
        <w:spacing w:before="182"/>
        <w:ind w:right="0"/>
        <w:jc w:val="left"/>
      </w:pPr>
      <w:r>
        <w:rPr>
          <w:spacing w:val="-5"/>
          <w:w w:val="105"/>
        </w:rPr>
        <w:t>TBD</w:t>
      </w:r>
    </w:p>
    <w:p w14:paraId="5DB1EC10" w14:textId="77777777" w:rsidR="00184BEA" w:rsidRDefault="00184BEA">
      <w:pPr>
        <w:pStyle w:val="BodyText"/>
        <w:spacing w:before="63"/>
        <w:ind w:right="0"/>
        <w:jc w:val="left"/>
      </w:pPr>
    </w:p>
    <w:p w14:paraId="0DBA0C37" w14:textId="77777777" w:rsidR="00184BEA" w:rsidRDefault="00000000">
      <w:pPr>
        <w:pStyle w:val="Heading1"/>
        <w:numPr>
          <w:ilvl w:val="0"/>
          <w:numId w:val="28"/>
        </w:numPr>
        <w:tabs>
          <w:tab w:val="left" w:pos="383"/>
        </w:tabs>
        <w:spacing w:before="1"/>
        <w:ind w:left="383" w:hanging="383"/>
      </w:pPr>
      <w:bookmarkStart w:id="138" w:name="_TOC_250000"/>
      <w:r>
        <w:rPr>
          <w:color w:val="0F4761"/>
        </w:rPr>
        <w:t>Conclusion</w:t>
      </w:r>
      <w:r>
        <w:rPr>
          <w:color w:val="0F4761"/>
          <w:spacing w:val="-9"/>
        </w:rPr>
        <w:t xml:space="preserve"> </w:t>
      </w:r>
      <w:r>
        <w:rPr>
          <w:color w:val="0F4761"/>
        </w:rPr>
        <w:t>and</w:t>
      </w:r>
      <w:r>
        <w:rPr>
          <w:color w:val="0F4761"/>
          <w:spacing w:val="-8"/>
        </w:rPr>
        <w:t xml:space="preserve"> </w:t>
      </w:r>
      <w:r>
        <w:rPr>
          <w:color w:val="0F4761"/>
        </w:rPr>
        <w:t>next</w:t>
      </w:r>
      <w:r>
        <w:rPr>
          <w:color w:val="0F4761"/>
          <w:spacing w:val="-8"/>
        </w:rPr>
        <w:t xml:space="preserve"> </w:t>
      </w:r>
      <w:bookmarkEnd w:id="138"/>
      <w:r>
        <w:rPr>
          <w:color w:val="0F4761"/>
          <w:spacing w:val="-2"/>
        </w:rPr>
        <w:t>steps</w:t>
      </w:r>
    </w:p>
    <w:p w14:paraId="35734AC2" w14:textId="68FC7A59" w:rsidR="00184BEA" w:rsidRDefault="00000000">
      <w:pPr>
        <w:pStyle w:val="BodyText"/>
        <w:spacing w:before="182"/>
        <w:ind w:right="421"/>
        <w:jc w:val="left"/>
      </w:pPr>
      <w:r>
        <w:rPr>
          <w:w w:val="105"/>
        </w:rPr>
        <w:t>Through</w:t>
      </w:r>
      <w:r>
        <w:rPr>
          <w:spacing w:val="-7"/>
          <w:w w:val="105"/>
        </w:rPr>
        <w:t xml:space="preserve"> </w:t>
      </w:r>
      <w:r>
        <w:rPr>
          <w:w w:val="105"/>
        </w:rPr>
        <w:t>the</w:t>
      </w:r>
      <w:r>
        <w:rPr>
          <w:spacing w:val="-7"/>
          <w:w w:val="105"/>
        </w:rPr>
        <w:t xml:space="preserve"> </w:t>
      </w:r>
      <w:r>
        <w:rPr>
          <w:w w:val="105"/>
        </w:rPr>
        <w:t>categorization</w:t>
      </w:r>
      <w:r>
        <w:rPr>
          <w:spacing w:val="-7"/>
          <w:w w:val="105"/>
        </w:rPr>
        <w:t xml:space="preserve"> </w:t>
      </w:r>
      <w:r>
        <w:rPr>
          <w:w w:val="105"/>
        </w:rPr>
        <w:t>of</w:t>
      </w:r>
      <w:r>
        <w:rPr>
          <w:spacing w:val="-7"/>
          <w:w w:val="105"/>
        </w:rPr>
        <w:t xml:space="preserve"> </w:t>
      </w:r>
      <w:r>
        <w:rPr>
          <w:w w:val="105"/>
        </w:rPr>
        <w:t>these</w:t>
      </w:r>
      <w:r>
        <w:rPr>
          <w:spacing w:val="-7"/>
          <w:w w:val="105"/>
        </w:rPr>
        <w:t xml:space="preserve"> </w:t>
      </w:r>
      <w:r>
        <w:rPr>
          <w:w w:val="105"/>
        </w:rPr>
        <w:t>existing</w:t>
      </w:r>
      <w:r>
        <w:rPr>
          <w:spacing w:val="-7"/>
          <w:w w:val="105"/>
        </w:rPr>
        <w:t xml:space="preserve"> </w:t>
      </w:r>
      <w:r>
        <w:rPr>
          <w:w w:val="105"/>
        </w:rPr>
        <w:t>standards</w:t>
      </w:r>
      <w:r>
        <w:rPr>
          <w:spacing w:val="-7"/>
          <w:w w:val="105"/>
        </w:rPr>
        <w:t xml:space="preserve"> </w:t>
      </w:r>
      <w:ins w:id="139" w:author="Sabrina Caldwell" w:date="2025-05-14T20:51:00Z" w16du:dateUtc="2025-05-14T10:51:00Z">
        <w:r w:rsidR="00AE61B8">
          <w:rPr>
            <w:spacing w:val="-7"/>
            <w:w w:val="105"/>
          </w:rPr>
          <w:t xml:space="preserve"> and specifications </w:t>
        </w:r>
      </w:ins>
      <w:r>
        <w:rPr>
          <w:w w:val="105"/>
        </w:rPr>
        <w:t>into</w:t>
      </w:r>
      <w:r>
        <w:rPr>
          <w:spacing w:val="-7"/>
          <w:w w:val="105"/>
        </w:rPr>
        <w:t xml:space="preserve"> </w:t>
      </w:r>
      <w:r>
        <w:rPr>
          <w:w w:val="105"/>
        </w:rPr>
        <w:t>key</w:t>
      </w:r>
      <w:r>
        <w:rPr>
          <w:spacing w:val="-7"/>
          <w:w w:val="105"/>
        </w:rPr>
        <w:t xml:space="preserve"> </w:t>
      </w:r>
      <w:r>
        <w:rPr>
          <w:w w:val="105"/>
        </w:rPr>
        <w:t>areas,</w:t>
      </w:r>
      <w:r>
        <w:rPr>
          <w:spacing w:val="-7"/>
          <w:w w:val="105"/>
        </w:rPr>
        <w:t xml:space="preserve"> </w:t>
      </w:r>
      <w:r>
        <w:rPr>
          <w:w w:val="105"/>
        </w:rPr>
        <w:t>we</w:t>
      </w:r>
      <w:r>
        <w:rPr>
          <w:spacing w:val="-7"/>
          <w:w w:val="105"/>
        </w:rPr>
        <w:t xml:space="preserve"> </w:t>
      </w:r>
      <w:r>
        <w:rPr>
          <w:w w:val="105"/>
        </w:rPr>
        <w:t>have</w:t>
      </w:r>
      <w:r>
        <w:rPr>
          <w:spacing w:val="-7"/>
          <w:w w:val="105"/>
        </w:rPr>
        <w:t xml:space="preserve"> </w:t>
      </w:r>
      <w:r>
        <w:rPr>
          <w:w w:val="105"/>
        </w:rPr>
        <w:t>highlighted their critical role in fostering trust, accountability, and integrity in the digital ecosystem.</w:t>
      </w:r>
    </w:p>
    <w:p w14:paraId="2307D7D5" w14:textId="77777777" w:rsidR="00184BEA" w:rsidRDefault="00000000">
      <w:pPr>
        <w:pStyle w:val="BodyText"/>
        <w:spacing w:before="0"/>
        <w:ind w:right="300"/>
        <w:jc w:val="left"/>
      </w:pPr>
      <w:r>
        <w:rPr>
          <w:w w:val="105"/>
        </w:rPr>
        <w:t>The findings underscore the importance of continued collaboration among Standard Development Organizations (SDOs), industry stakeholders, and researchers to address existing gaps and emerging challenges.</w:t>
      </w:r>
    </w:p>
    <w:p w14:paraId="7EEFDAAB" w14:textId="77777777" w:rsidR="00184BEA" w:rsidRDefault="00000000">
      <w:pPr>
        <w:pStyle w:val="BodyText"/>
        <w:spacing w:before="182"/>
        <w:ind w:right="421"/>
        <w:jc w:val="left"/>
      </w:pPr>
      <w:r>
        <w:rPr>
          <w:w w:val="105"/>
        </w:rPr>
        <w:t>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w:t>
      </w:r>
      <w:r>
        <w:rPr>
          <w:spacing w:val="-5"/>
          <w:w w:val="105"/>
        </w:rPr>
        <w:t xml:space="preserve"> </w:t>
      </w:r>
      <w:r>
        <w:rPr>
          <w:w w:val="105"/>
        </w:rPr>
        <w:t>for</w:t>
      </w:r>
      <w:r>
        <w:rPr>
          <w:spacing w:val="-5"/>
          <w:w w:val="105"/>
        </w:rPr>
        <w:t xml:space="preserve"> </w:t>
      </w:r>
      <w:r>
        <w:rPr>
          <w:w w:val="105"/>
        </w:rPr>
        <w:t>synthetic</w:t>
      </w:r>
      <w:r>
        <w:rPr>
          <w:spacing w:val="-5"/>
          <w:w w:val="105"/>
        </w:rPr>
        <w:t xml:space="preserve"> </w:t>
      </w:r>
      <w:r>
        <w:rPr>
          <w:w w:val="105"/>
        </w:rPr>
        <w:t>media,</w:t>
      </w:r>
      <w:r>
        <w:rPr>
          <w:spacing w:val="-5"/>
          <w:w w:val="105"/>
        </w:rPr>
        <w:t xml:space="preserve"> </w:t>
      </w:r>
      <w:r>
        <w:rPr>
          <w:w w:val="105"/>
        </w:rPr>
        <w:t>present</w:t>
      </w:r>
      <w:r>
        <w:rPr>
          <w:spacing w:val="-5"/>
          <w:w w:val="105"/>
        </w:rPr>
        <w:t xml:space="preserve"> </w:t>
      </w:r>
      <w:r>
        <w:rPr>
          <w:w w:val="105"/>
        </w:rPr>
        <w:t>exciting</w:t>
      </w:r>
      <w:r>
        <w:rPr>
          <w:spacing w:val="-5"/>
          <w:w w:val="105"/>
        </w:rPr>
        <w:t xml:space="preserve"> </w:t>
      </w:r>
      <w:r>
        <w:rPr>
          <w:w w:val="105"/>
        </w:rPr>
        <w:t>opportunities</w:t>
      </w:r>
      <w:r>
        <w:rPr>
          <w:spacing w:val="-5"/>
          <w:w w:val="105"/>
        </w:rPr>
        <w:t xml:space="preserve"> </w:t>
      </w:r>
      <w:r>
        <w:rPr>
          <w:w w:val="105"/>
        </w:rPr>
        <w:t>for</w:t>
      </w:r>
      <w:r>
        <w:rPr>
          <w:spacing w:val="-5"/>
          <w:w w:val="105"/>
        </w:rPr>
        <w:t xml:space="preserve"> </w:t>
      </w:r>
      <w:r>
        <w:rPr>
          <w:w w:val="105"/>
        </w:rPr>
        <w:t>innovation.</w:t>
      </w:r>
      <w:r>
        <w:rPr>
          <w:spacing w:val="-5"/>
          <w:w w:val="105"/>
        </w:rPr>
        <w:t xml:space="preserve"> </w:t>
      </w:r>
      <w:r>
        <w:rPr>
          <w:w w:val="105"/>
        </w:rPr>
        <w:t>Additionally,</w:t>
      </w:r>
    </w:p>
    <w:p w14:paraId="52A4DF96" w14:textId="77777777" w:rsidR="00184BEA" w:rsidRDefault="00184BEA">
      <w:pPr>
        <w:pStyle w:val="BodyText"/>
        <w:jc w:val="left"/>
        <w:sectPr w:rsidR="00184BEA">
          <w:pgSz w:w="12240" w:h="15840"/>
          <w:pgMar w:top="1820" w:right="1080" w:bottom="1000" w:left="1440" w:header="0" w:footer="813" w:gutter="0"/>
          <w:cols w:space="720"/>
        </w:sectPr>
      </w:pPr>
    </w:p>
    <w:p w14:paraId="1A2254F0" w14:textId="7B818245" w:rsidR="00184BEA" w:rsidRDefault="00000000">
      <w:pPr>
        <w:pStyle w:val="BodyText"/>
        <w:spacing w:before="77"/>
        <w:ind w:right="300"/>
        <w:jc w:val="left"/>
      </w:pPr>
      <w:proofErr w:type="gramStart"/>
      <w:r>
        <w:rPr>
          <w:w w:val="105"/>
        </w:rPr>
        <w:lastRenderedPageBreak/>
        <w:t>fostering</w:t>
      </w:r>
      <w:proofErr w:type="gramEnd"/>
      <w:r>
        <w:rPr>
          <w:w w:val="105"/>
        </w:rPr>
        <w:t xml:space="preserve"> awareness and adoption of these standards </w:t>
      </w:r>
      <w:ins w:id="140" w:author="Sabrina Caldwell" w:date="2025-05-14T20:52:00Z" w16du:dateUtc="2025-05-14T10:52:00Z">
        <w:r w:rsidR="00AE61B8">
          <w:rPr>
            <w:w w:val="105"/>
          </w:rPr>
          <w:t xml:space="preserve">and specifications </w:t>
        </w:r>
      </w:ins>
      <w:r>
        <w:rPr>
          <w:w w:val="105"/>
        </w:rPr>
        <w:t>through education, advocacy, and pilot implementations will be crucial in ensuring their effectiveness and impact.</w:t>
      </w:r>
    </w:p>
    <w:p w14:paraId="32212DB1" w14:textId="77777777" w:rsidR="00184BEA" w:rsidRDefault="00000000">
      <w:pPr>
        <w:pStyle w:val="BodyText"/>
        <w:spacing w:before="182"/>
        <w:ind w:right="300"/>
        <w:jc w:val="left"/>
      </w:pPr>
      <w:r>
        <w:rPr>
          <w:w w:val="105"/>
        </w:rPr>
        <w:t>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p>
    <w:sectPr w:rsidR="00184BEA">
      <w:pgSz w:w="12240" w:h="15840"/>
      <w:pgMar w:top="1360" w:right="1080" w:bottom="1000" w:left="1440" w:header="0" w:footer="81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abrina Caldwell" w:date="2025-05-14T19:46:00Z" w:initials="SC">
    <w:p w14:paraId="7795E857" w14:textId="77777777" w:rsidR="0011292C" w:rsidRDefault="0011292C" w:rsidP="0011292C">
      <w:pPr>
        <w:pStyle w:val="CommentText"/>
      </w:pPr>
      <w:r>
        <w:rPr>
          <w:rStyle w:val="CommentReference"/>
        </w:rPr>
        <w:annotationRef/>
      </w:r>
      <w:r>
        <w:t>Digital assets don’t have rights of their own, perhaps “rights inherent in” or similar?</w:t>
      </w:r>
    </w:p>
  </w:comment>
  <w:comment w:id="21" w:author="Sabrina Caldwell" w:date="2025-05-14T20:02:00Z" w:initials="SC">
    <w:p w14:paraId="4EF4A232" w14:textId="77777777" w:rsidR="004F5230" w:rsidRDefault="004F5230" w:rsidP="004F5230">
      <w:pPr>
        <w:pStyle w:val="CommentText"/>
      </w:pPr>
      <w:r>
        <w:rPr>
          <w:rStyle w:val="CommentReference"/>
        </w:rPr>
        <w:annotationRef/>
      </w:r>
      <w:r>
        <w:t>Not sure why rights declaration is further broken down - I’m sure that all the other categories can be segmented too, so this one seems a bit odd.</w:t>
      </w:r>
    </w:p>
  </w:comment>
  <w:comment w:id="28" w:author="Sabrina Caldwell" w:date="2025-05-14T20:05:00Z" w:initials="SC">
    <w:p w14:paraId="2C58F743" w14:textId="77777777" w:rsidR="004F5230" w:rsidRDefault="004F5230" w:rsidP="004F5230">
      <w:pPr>
        <w:pStyle w:val="CommentText"/>
      </w:pPr>
      <w:r>
        <w:rPr>
          <w:rStyle w:val="CommentReference"/>
        </w:rPr>
        <w:annotationRef/>
      </w:r>
      <w:r>
        <w:t>Is content provenance only about origin and history or also about descriptive features of the content?  So perhaps “origin, history and descriptive information”?</w:t>
      </w:r>
    </w:p>
  </w:comment>
  <w:comment w:id="34" w:author="Sabrina Caldwell" w:date="2025-05-14T20:11:00Z" w:initials="SC">
    <w:p w14:paraId="46BA97CA" w14:textId="77777777" w:rsidR="00F06D59" w:rsidRDefault="00007647" w:rsidP="00F06D59">
      <w:pPr>
        <w:pStyle w:val="CommentText"/>
      </w:pPr>
      <w:r>
        <w:rPr>
          <w:rStyle w:val="CommentReference"/>
        </w:rPr>
        <w:annotationRef/>
      </w:r>
      <w:r w:rsidR="00F06D59">
        <w:t>I think this word is a bit confusing. When I read it I first interpreted it to mean measures as in the verb, not the noun, so had to reread to ensure I understood.  Also, I feel that maybe using the word ensure without a qualifier is a bit dangerous. Perhaps “trust and authenticity guidelines provide means to ascertain if”</w:t>
      </w:r>
    </w:p>
  </w:comment>
  <w:comment w:id="42" w:author="Sabrina Caldwell" w:date="2025-05-14T20:19:00Z" w:initials="SC">
    <w:p w14:paraId="4143D228" w14:textId="0CF9B64E" w:rsidR="00007647" w:rsidRDefault="00007647" w:rsidP="00007647">
      <w:pPr>
        <w:pStyle w:val="CommentText"/>
      </w:pPr>
      <w:r>
        <w:rPr>
          <w:rStyle w:val="CommentReference"/>
        </w:rPr>
        <w:annotationRef/>
      </w:r>
      <w:r>
        <w:t>Same comment as before.  I think this could be dealt with at the same level of other categories by cutting this down to a single sentence and adding it to the previous level.  (Hmm, this para makes me wonder why privacy and security is not one of the categories.)</w:t>
      </w:r>
    </w:p>
  </w:comment>
  <w:comment w:id="45" w:author="Sabrina Caldwell" w:date="2025-05-14T20:21:00Z" w:initials="SC">
    <w:p w14:paraId="76474EBB" w14:textId="77777777" w:rsidR="008E3CB4" w:rsidRDefault="008E3CB4" w:rsidP="008E3CB4">
      <w:pPr>
        <w:pStyle w:val="CommentText"/>
      </w:pPr>
      <w:r>
        <w:rPr>
          <w:rStyle w:val="CommentReference"/>
        </w:rPr>
        <w:annotationRef/>
      </w:r>
      <w:r>
        <w:t>I think the word nature needs to be added since a main motivator of this paper is dealing with AI labelling, and as discussed earlier in the paper, just because something is AI doesn’t mean it is not authentic</w:t>
      </w:r>
    </w:p>
  </w:comment>
  <w:comment w:id="68" w:author="Sabrina Caldwell" w:date="2025-05-14T20:32:00Z" w:initials="SC">
    <w:p w14:paraId="21EFB6DD" w14:textId="77777777" w:rsidR="00266050" w:rsidRDefault="002D03AB" w:rsidP="00266050">
      <w:pPr>
        <w:pStyle w:val="CommentText"/>
      </w:pPr>
      <w:r>
        <w:rPr>
          <w:rStyle w:val="CommentReference"/>
        </w:rPr>
        <w:annotationRef/>
      </w:r>
      <w:r w:rsidR="00266050">
        <w:t>We now have a scope statement for this part.  (will find and advise)</w:t>
      </w:r>
    </w:p>
  </w:comment>
  <w:comment w:id="70" w:author="Sabrina Caldwell" w:date="2025-05-14T20:33:00Z" w:initials="SC">
    <w:p w14:paraId="18BA01D6" w14:textId="77777777" w:rsidR="00266050" w:rsidRDefault="002D03AB" w:rsidP="00266050">
      <w:pPr>
        <w:pStyle w:val="CommentText"/>
      </w:pPr>
      <w:r>
        <w:rPr>
          <w:rStyle w:val="CommentReference"/>
        </w:rPr>
        <w:annotationRef/>
      </w:r>
      <w:r w:rsidR="00266050">
        <w:t>One of the most important things CAWG was set up to do was to manage identity - am I misunderstanding?  If this is so, then perhaps, “including entity identification, ownership and authorship”?</w:t>
      </w:r>
    </w:p>
  </w:comment>
  <w:comment w:id="73" w:author="Sabrina Caldwell" w:date="2025-05-14T20:36:00Z" w:initials="SC">
    <w:p w14:paraId="4EE78218" w14:textId="77777777" w:rsidR="00266050" w:rsidRDefault="002D03AB" w:rsidP="00266050">
      <w:pPr>
        <w:pStyle w:val="CommentText"/>
      </w:pPr>
      <w:r>
        <w:rPr>
          <w:rStyle w:val="CommentReference"/>
        </w:rPr>
        <w:annotationRef/>
      </w:r>
      <w:r w:rsidR="00266050">
        <w:t>Just a note - I’m looking forward to the work this white paper points to see  the differences and similarities between these standards and specifications.</w:t>
      </w:r>
    </w:p>
  </w:comment>
  <w:comment w:id="77" w:author="Sabrina Caldwell" w:date="2025-05-14T20:39:00Z" w:initials="SC">
    <w:p w14:paraId="1673B76F" w14:textId="77777777" w:rsidR="00266050" w:rsidRDefault="002D03AB" w:rsidP="00266050">
      <w:pPr>
        <w:pStyle w:val="CommentText"/>
      </w:pPr>
      <w:r>
        <w:rPr>
          <w:rStyle w:val="CommentReference"/>
        </w:rPr>
        <w:annotationRef/>
      </w:r>
      <w:r w:rsidR="00266050">
        <w:t>That are associated with the digital content? So perhaps “maintaining associated trust.txt files”?</w:t>
      </w:r>
    </w:p>
  </w:comment>
  <w:comment w:id="79" w:author="Sabrina Caldwell" w:date="2025-05-14T20:40:00Z" w:initials="SC">
    <w:p w14:paraId="23083C18" w14:textId="2F3CAB24" w:rsidR="002D03AB" w:rsidRDefault="002D03AB" w:rsidP="002D03AB">
      <w:pPr>
        <w:pStyle w:val="CommentText"/>
      </w:pPr>
      <w:r>
        <w:rPr>
          <w:rStyle w:val="CommentReference"/>
        </w:rPr>
        <w:annotationRef/>
      </w:r>
      <w:r>
        <w:t>This sounds a bit like the digital asset has a reputation, is this right?  When I first started reading this I thought it was the reputation of the entity issuing the digital content.</w:t>
      </w:r>
    </w:p>
  </w:comment>
  <w:comment w:id="94" w:author="Sabrina Caldwell" w:date="2025-05-14T20:48:00Z" w:initials="SC">
    <w:p w14:paraId="156EE208" w14:textId="77777777" w:rsidR="007339FE" w:rsidRDefault="007339FE" w:rsidP="007339FE">
      <w:pPr>
        <w:pStyle w:val="CommentText"/>
      </w:pPr>
      <w:r>
        <w:rPr>
          <w:rStyle w:val="CommentReference"/>
        </w:rPr>
        <w:annotationRef/>
      </w:r>
      <w:r>
        <w:t>This seems a bit more expanded than others, so less aligned and less purposeful on the same level as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95E857" w15:done="0"/>
  <w15:commentEx w15:paraId="4EF4A232" w15:done="0"/>
  <w15:commentEx w15:paraId="2C58F743" w15:done="0"/>
  <w15:commentEx w15:paraId="46BA97CA" w15:done="0"/>
  <w15:commentEx w15:paraId="4143D228" w15:done="0"/>
  <w15:commentEx w15:paraId="76474EBB" w15:done="0"/>
  <w15:commentEx w15:paraId="21EFB6DD" w15:done="0"/>
  <w15:commentEx w15:paraId="18BA01D6" w15:done="0"/>
  <w15:commentEx w15:paraId="4EE78218" w15:done="0"/>
  <w15:commentEx w15:paraId="1673B76F" w15:done="0"/>
  <w15:commentEx w15:paraId="23083C18" w15:done="0"/>
  <w15:commentEx w15:paraId="156EE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2DF390" w16cex:dateUtc="2025-05-14T09:46:00Z"/>
  <w16cex:commentExtensible w16cex:durableId="3DEE4FBC" w16cex:dateUtc="2025-05-14T10:02:00Z"/>
  <w16cex:commentExtensible w16cex:durableId="00DBDE2C" w16cex:dateUtc="2025-05-14T10:05:00Z"/>
  <w16cex:commentExtensible w16cex:durableId="38FB279A" w16cex:dateUtc="2025-05-14T10:11:00Z"/>
  <w16cex:commentExtensible w16cex:durableId="43836A45" w16cex:dateUtc="2025-05-14T10:19:00Z"/>
  <w16cex:commentExtensible w16cex:durableId="71971294" w16cex:dateUtc="2025-05-14T10:21:00Z"/>
  <w16cex:commentExtensible w16cex:durableId="225F565F" w16cex:dateUtc="2025-05-14T10:32:00Z"/>
  <w16cex:commentExtensible w16cex:durableId="22DC0FA0" w16cex:dateUtc="2025-05-14T10:33:00Z"/>
  <w16cex:commentExtensible w16cex:durableId="1B18903D" w16cex:dateUtc="2025-05-14T10:36:00Z"/>
  <w16cex:commentExtensible w16cex:durableId="1588317B" w16cex:dateUtc="2025-05-14T10:39:00Z"/>
  <w16cex:commentExtensible w16cex:durableId="4D8CF1C4" w16cex:dateUtc="2025-05-14T10:40:00Z"/>
  <w16cex:commentExtensible w16cex:durableId="583FE23B" w16cex:dateUtc="2025-05-14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95E857" w16cid:durableId="032DF390"/>
  <w16cid:commentId w16cid:paraId="4EF4A232" w16cid:durableId="3DEE4FBC"/>
  <w16cid:commentId w16cid:paraId="2C58F743" w16cid:durableId="00DBDE2C"/>
  <w16cid:commentId w16cid:paraId="46BA97CA" w16cid:durableId="38FB279A"/>
  <w16cid:commentId w16cid:paraId="4143D228" w16cid:durableId="43836A45"/>
  <w16cid:commentId w16cid:paraId="76474EBB" w16cid:durableId="71971294"/>
  <w16cid:commentId w16cid:paraId="21EFB6DD" w16cid:durableId="225F565F"/>
  <w16cid:commentId w16cid:paraId="18BA01D6" w16cid:durableId="22DC0FA0"/>
  <w16cid:commentId w16cid:paraId="4EE78218" w16cid:durableId="1B18903D"/>
  <w16cid:commentId w16cid:paraId="1673B76F" w16cid:durableId="1588317B"/>
  <w16cid:commentId w16cid:paraId="23083C18" w16cid:durableId="4D8CF1C4"/>
  <w16cid:commentId w16cid:paraId="156EE208" w16cid:durableId="583FE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31CE4" w14:textId="77777777" w:rsidR="00CD114A" w:rsidRDefault="00CD114A">
      <w:r>
        <w:separator/>
      </w:r>
    </w:p>
  </w:endnote>
  <w:endnote w:type="continuationSeparator" w:id="0">
    <w:p w14:paraId="3AC19925" w14:textId="77777777" w:rsidR="00CD114A" w:rsidRDefault="00CD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C0DBF" w14:textId="77777777" w:rsidR="00184BEA" w:rsidRDefault="00000000">
    <w:pPr>
      <w:pStyle w:val="BodyText"/>
      <w:spacing w:before="0" w:line="14" w:lineRule="auto"/>
      <w:ind w:right="0"/>
      <w:jc w:val="left"/>
      <w:rPr>
        <w:sz w:val="20"/>
      </w:rPr>
    </w:pPr>
    <w:r>
      <w:rPr>
        <w:noProof/>
        <w:sz w:val="20"/>
      </w:rPr>
      <mc:AlternateContent>
        <mc:Choice Requires="wps">
          <w:drawing>
            <wp:anchor distT="0" distB="0" distL="0" distR="0" simplePos="0" relativeHeight="487024640" behindDoc="1" locked="0" layoutInCell="1" allowOverlap="1" wp14:anchorId="307C7D01" wp14:editId="32D44FC4">
              <wp:simplePos x="0" y="0"/>
              <wp:positionH relativeFrom="page">
                <wp:posOffset>6680707</wp:posOffset>
              </wp:positionH>
              <wp:positionV relativeFrom="page">
                <wp:posOffset>9402729</wp:posOffset>
              </wp:positionV>
              <wp:extent cx="22669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211454"/>
                      </a:xfrm>
                      <a:prstGeom prst="rect">
                        <a:avLst/>
                      </a:prstGeom>
                    </wps:spPr>
                    <wps:txbx>
                      <w:txbxContent>
                        <w:p w14:paraId="1604DD79" w14:textId="77777777" w:rsidR="00184BEA" w:rsidRDefault="00000000">
                          <w:pPr>
                            <w:pStyle w:val="BodyText"/>
                            <w:spacing w:before="17"/>
                            <w:ind w:left="20" w:right="0"/>
                            <w:jc w:val="left"/>
                          </w:pPr>
                          <w:r>
                            <w:rPr>
                              <w:spacing w:val="-5"/>
                              <w:w w:val="105"/>
                            </w:rPr>
                            <w:fldChar w:fldCharType="begin"/>
                          </w:r>
                          <w:r>
                            <w:rPr>
                              <w:spacing w:val="-5"/>
                              <w:w w:val="105"/>
                            </w:rPr>
                            <w:instrText xml:space="preserve"> PAGE </w:instrText>
                          </w:r>
                          <w:r>
                            <w:rPr>
                              <w:spacing w:val="-5"/>
                              <w:w w:val="105"/>
                            </w:rPr>
                            <w:fldChar w:fldCharType="separate"/>
                          </w:r>
                          <w:r>
                            <w:rPr>
                              <w:spacing w:val="-5"/>
                              <w:w w:val="105"/>
                            </w:rPr>
                            <w:t>10</w:t>
                          </w:r>
                          <w:r>
                            <w:rPr>
                              <w:spacing w:val="-5"/>
                              <w:w w:val="105"/>
                            </w:rPr>
                            <w:fldChar w:fldCharType="end"/>
                          </w:r>
                        </w:p>
                      </w:txbxContent>
                    </wps:txbx>
                    <wps:bodyPr wrap="square" lIns="0" tIns="0" rIns="0" bIns="0" rtlCol="0">
                      <a:noAutofit/>
                    </wps:bodyPr>
                  </wps:wsp>
                </a:graphicData>
              </a:graphic>
            </wp:anchor>
          </w:drawing>
        </mc:Choice>
        <mc:Fallback>
          <w:pict>
            <v:shapetype w14:anchorId="307C7D01" id="_x0000_t202" coordsize="21600,21600" o:spt="202" path="m,l,21600r21600,l21600,xe">
              <v:stroke joinstyle="miter"/>
              <v:path gradientshapeok="t" o:connecttype="rect"/>
            </v:shapetype>
            <v:shape id="Textbox 1" o:spid="_x0000_s1026" type="#_x0000_t202" style="position:absolute;margin-left:526.05pt;margin-top:740.35pt;width:17.85pt;height:16.65pt;z-index:-1629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" filled="f" stroked="f">
              <v:textbox inset="0,0,0,0">
                <w:txbxContent>
                  <w:p w14:paraId="1604DD79" w14:textId="77777777" w:rsidR="00184BEA" w:rsidRDefault="00000000">
                    <w:pPr>
                      <w:pStyle w:val="BodyText"/>
                      <w:spacing w:before="17"/>
                      <w:ind w:left="20" w:right="0"/>
                      <w:jc w:val="left"/>
                    </w:pPr>
                    <w:r>
                      <w:rPr>
                        <w:spacing w:val="-5"/>
                        <w:w w:val="105"/>
                      </w:rPr>
                      <w:fldChar w:fldCharType="begin"/>
                    </w:r>
                    <w:r>
                      <w:rPr>
                        <w:spacing w:val="-5"/>
                        <w:w w:val="105"/>
                      </w:rPr>
                      <w:instrText xml:space="preserve"> PAGE </w:instrText>
                    </w:r>
                    <w:r>
                      <w:rPr>
                        <w:spacing w:val="-5"/>
                        <w:w w:val="105"/>
                      </w:rPr>
                      <w:fldChar w:fldCharType="separate"/>
                    </w:r>
                    <w:r>
                      <w:rPr>
                        <w:spacing w:val="-5"/>
                        <w:w w:val="105"/>
                      </w:rPr>
                      <w:t>10</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AE559" w14:textId="77777777" w:rsidR="00CD114A" w:rsidRDefault="00CD114A">
      <w:r>
        <w:separator/>
      </w:r>
    </w:p>
  </w:footnote>
  <w:footnote w:type="continuationSeparator" w:id="0">
    <w:p w14:paraId="3CA3E6CD" w14:textId="77777777" w:rsidR="00CD114A" w:rsidRDefault="00CD1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F6C"/>
    <w:multiLevelType w:val="hybridMultilevel"/>
    <w:tmpl w:val="12243874"/>
    <w:lvl w:ilvl="0" w:tplc="0FC2EB6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3DD0E264">
      <w:numFmt w:val="bullet"/>
      <w:lvlText w:val="•"/>
      <w:lvlJc w:val="left"/>
      <w:pPr>
        <w:ind w:left="1620" w:hanging="360"/>
      </w:pPr>
      <w:rPr>
        <w:rFonts w:hint="default"/>
        <w:lang w:val="en-US" w:eastAsia="en-US" w:bidi="ar-SA"/>
      </w:rPr>
    </w:lvl>
    <w:lvl w:ilvl="2" w:tplc="CD2CBB54">
      <w:numFmt w:val="bullet"/>
      <w:lvlText w:val="•"/>
      <w:lvlJc w:val="left"/>
      <w:pPr>
        <w:ind w:left="2520" w:hanging="360"/>
      </w:pPr>
      <w:rPr>
        <w:rFonts w:hint="default"/>
        <w:lang w:val="en-US" w:eastAsia="en-US" w:bidi="ar-SA"/>
      </w:rPr>
    </w:lvl>
    <w:lvl w:ilvl="3" w:tplc="043E12EA">
      <w:numFmt w:val="bullet"/>
      <w:lvlText w:val="•"/>
      <w:lvlJc w:val="left"/>
      <w:pPr>
        <w:ind w:left="3420" w:hanging="360"/>
      </w:pPr>
      <w:rPr>
        <w:rFonts w:hint="default"/>
        <w:lang w:val="en-US" w:eastAsia="en-US" w:bidi="ar-SA"/>
      </w:rPr>
    </w:lvl>
    <w:lvl w:ilvl="4" w:tplc="E0C0E804">
      <w:numFmt w:val="bullet"/>
      <w:lvlText w:val="•"/>
      <w:lvlJc w:val="left"/>
      <w:pPr>
        <w:ind w:left="4320" w:hanging="360"/>
      </w:pPr>
      <w:rPr>
        <w:rFonts w:hint="default"/>
        <w:lang w:val="en-US" w:eastAsia="en-US" w:bidi="ar-SA"/>
      </w:rPr>
    </w:lvl>
    <w:lvl w:ilvl="5" w:tplc="62E202C6">
      <w:numFmt w:val="bullet"/>
      <w:lvlText w:val="•"/>
      <w:lvlJc w:val="left"/>
      <w:pPr>
        <w:ind w:left="5220" w:hanging="360"/>
      </w:pPr>
      <w:rPr>
        <w:rFonts w:hint="default"/>
        <w:lang w:val="en-US" w:eastAsia="en-US" w:bidi="ar-SA"/>
      </w:rPr>
    </w:lvl>
    <w:lvl w:ilvl="6" w:tplc="CEF4EEAA">
      <w:numFmt w:val="bullet"/>
      <w:lvlText w:val="•"/>
      <w:lvlJc w:val="left"/>
      <w:pPr>
        <w:ind w:left="6120" w:hanging="360"/>
      </w:pPr>
      <w:rPr>
        <w:rFonts w:hint="default"/>
        <w:lang w:val="en-US" w:eastAsia="en-US" w:bidi="ar-SA"/>
      </w:rPr>
    </w:lvl>
    <w:lvl w:ilvl="7" w:tplc="B45A5D02">
      <w:numFmt w:val="bullet"/>
      <w:lvlText w:val="•"/>
      <w:lvlJc w:val="left"/>
      <w:pPr>
        <w:ind w:left="7020" w:hanging="360"/>
      </w:pPr>
      <w:rPr>
        <w:rFonts w:hint="default"/>
        <w:lang w:val="en-US" w:eastAsia="en-US" w:bidi="ar-SA"/>
      </w:rPr>
    </w:lvl>
    <w:lvl w:ilvl="8" w:tplc="B3C882D0">
      <w:numFmt w:val="bullet"/>
      <w:lvlText w:val="•"/>
      <w:lvlJc w:val="left"/>
      <w:pPr>
        <w:ind w:left="7920" w:hanging="360"/>
      </w:pPr>
      <w:rPr>
        <w:rFonts w:hint="default"/>
        <w:lang w:val="en-US" w:eastAsia="en-US" w:bidi="ar-SA"/>
      </w:rPr>
    </w:lvl>
  </w:abstractNum>
  <w:abstractNum w:abstractNumId="1" w15:restartNumberingAfterBreak="0">
    <w:nsid w:val="081A0A22"/>
    <w:multiLevelType w:val="hybridMultilevel"/>
    <w:tmpl w:val="DB9ED99A"/>
    <w:lvl w:ilvl="0" w:tplc="A732962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D5C21B16">
      <w:numFmt w:val="bullet"/>
      <w:lvlText w:val="•"/>
      <w:lvlJc w:val="left"/>
      <w:pPr>
        <w:ind w:left="1620" w:hanging="360"/>
      </w:pPr>
      <w:rPr>
        <w:rFonts w:hint="default"/>
        <w:lang w:val="en-US" w:eastAsia="en-US" w:bidi="ar-SA"/>
      </w:rPr>
    </w:lvl>
    <w:lvl w:ilvl="2" w:tplc="597EA1AC">
      <w:numFmt w:val="bullet"/>
      <w:lvlText w:val="•"/>
      <w:lvlJc w:val="left"/>
      <w:pPr>
        <w:ind w:left="2520" w:hanging="360"/>
      </w:pPr>
      <w:rPr>
        <w:rFonts w:hint="default"/>
        <w:lang w:val="en-US" w:eastAsia="en-US" w:bidi="ar-SA"/>
      </w:rPr>
    </w:lvl>
    <w:lvl w:ilvl="3" w:tplc="B198B9AC">
      <w:numFmt w:val="bullet"/>
      <w:lvlText w:val="•"/>
      <w:lvlJc w:val="left"/>
      <w:pPr>
        <w:ind w:left="3420" w:hanging="360"/>
      </w:pPr>
      <w:rPr>
        <w:rFonts w:hint="default"/>
        <w:lang w:val="en-US" w:eastAsia="en-US" w:bidi="ar-SA"/>
      </w:rPr>
    </w:lvl>
    <w:lvl w:ilvl="4" w:tplc="7A462B3C">
      <w:numFmt w:val="bullet"/>
      <w:lvlText w:val="•"/>
      <w:lvlJc w:val="left"/>
      <w:pPr>
        <w:ind w:left="4320" w:hanging="360"/>
      </w:pPr>
      <w:rPr>
        <w:rFonts w:hint="default"/>
        <w:lang w:val="en-US" w:eastAsia="en-US" w:bidi="ar-SA"/>
      </w:rPr>
    </w:lvl>
    <w:lvl w:ilvl="5" w:tplc="EE12BC78">
      <w:numFmt w:val="bullet"/>
      <w:lvlText w:val="•"/>
      <w:lvlJc w:val="left"/>
      <w:pPr>
        <w:ind w:left="5220" w:hanging="360"/>
      </w:pPr>
      <w:rPr>
        <w:rFonts w:hint="default"/>
        <w:lang w:val="en-US" w:eastAsia="en-US" w:bidi="ar-SA"/>
      </w:rPr>
    </w:lvl>
    <w:lvl w:ilvl="6" w:tplc="F006BC7E">
      <w:numFmt w:val="bullet"/>
      <w:lvlText w:val="•"/>
      <w:lvlJc w:val="left"/>
      <w:pPr>
        <w:ind w:left="6120" w:hanging="360"/>
      </w:pPr>
      <w:rPr>
        <w:rFonts w:hint="default"/>
        <w:lang w:val="en-US" w:eastAsia="en-US" w:bidi="ar-SA"/>
      </w:rPr>
    </w:lvl>
    <w:lvl w:ilvl="7" w:tplc="CD360B9E">
      <w:numFmt w:val="bullet"/>
      <w:lvlText w:val="•"/>
      <w:lvlJc w:val="left"/>
      <w:pPr>
        <w:ind w:left="7020" w:hanging="360"/>
      </w:pPr>
      <w:rPr>
        <w:rFonts w:hint="default"/>
        <w:lang w:val="en-US" w:eastAsia="en-US" w:bidi="ar-SA"/>
      </w:rPr>
    </w:lvl>
    <w:lvl w:ilvl="8" w:tplc="06683D30">
      <w:numFmt w:val="bullet"/>
      <w:lvlText w:val="•"/>
      <w:lvlJc w:val="left"/>
      <w:pPr>
        <w:ind w:left="7920" w:hanging="360"/>
      </w:pPr>
      <w:rPr>
        <w:rFonts w:hint="default"/>
        <w:lang w:val="en-US" w:eastAsia="en-US" w:bidi="ar-SA"/>
      </w:rPr>
    </w:lvl>
  </w:abstractNum>
  <w:abstractNum w:abstractNumId="2" w15:restartNumberingAfterBreak="0">
    <w:nsid w:val="09813AC9"/>
    <w:multiLevelType w:val="hybridMultilevel"/>
    <w:tmpl w:val="EEEA090C"/>
    <w:lvl w:ilvl="0" w:tplc="661EE94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DAA6B48C">
      <w:numFmt w:val="bullet"/>
      <w:lvlText w:val="•"/>
      <w:lvlJc w:val="left"/>
      <w:pPr>
        <w:ind w:left="1620" w:hanging="360"/>
      </w:pPr>
      <w:rPr>
        <w:rFonts w:hint="default"/>
        <w:lang w:val="en-US" w:eastAsia="en-US" w:bidi="ar-SA"/>
      </w:rPr>
    </w:lvl>
    <w:lvl w:ilvl="2" w:tplc="F3325C64">
      <w:numFmt w:val="bullet"/>
      <w:lvlText w:val="•"/>
      <w:lvlJc w:val="left"/>
      <w:pPr>
        <w:ind w:left="2520" w:hanging="360"/>
      </w:pPr>
      <w:rPr>
        <w:rFonts w:hint="default"/>
        <w:lang w:val="en-US" w:eastAsia="en-US" w:bidi="ar-SA"/>
      </w:rPr>
    </w:lvl>
    <w:lvl w:ilvl="3" w:tplc="E9063354">
      <w:numFmt w:val="bullet"/>
      <w:lvlText w:val="•"/>
      <w:lvlJc w:val="left"/>
      <w:pPr>
        <w:ind w:left="3420" w:hanging="360"/>
      </w:pPr>
      <w:rPr>
        <w:rFonts w:hint="default"/>
        <w:lang w:val="en-US" w:eastAsia="en-US" w:bidi="ar-SA"/>
      </w:rPr>
    </w:lvl>
    <w:lvl w:ilvl="4" w:tplc="66565FEE">
      <w:numFmt w:val="bullet"/>
      <w:lvlText w:val="•"/>
      <w:lvlJc w:val="left"/>
      <w:pPr>
        <w:ind w:left="4320" w:hanging="360"/>
      </w:pPr>
      <w:rPr>
        <w:rFonts w:hint="default"/>
        <w:lang w:val="en-US" w:eastAsia="en-US" w:bidi="ar-SA"/>
      </w:rPr>
    </w:lvl>
    <w:lvl w:ilvl="5" w:tplc="CB840AF0">
      <w:numFmt w:val="bullet"/>
      <w:lvlText w:val="•"/>
      <w:lvlJc w:val="left"/>
      <w:pPr>
        <w:ind w:left="5220" w:hanging="360"/>
      </w:pPr>
      <w:rPr>
        <w:rFonts w:hint="default"/>
        <w:lang w:val="en-US" w:eastAsia="en-US" w:bidi="ar-SA"/>
      </w:rPr>
    </w:lvl>
    <w:lvl w:ilvl="6" w:tplc="1D521EC4">
      <w:numFmt w:val="bullet"/>
      <w:lvlText w:val="•"/>
      <w:lvlJc w:val="left"/>
      <w:pPr>
        <w:ind w:left="6120" w:hanging="360"/>
      </w:pPr>
      <w:rPr>
        <w:rFonts w:hint="default"/>
        <w:lang w:val="en-US" w:eastAsia="en-US" w:bidi="ar-SA"/>
      </w:rPr>
    </w:lvl>
    <w:lvl w:ilvl="7" w:tplc="BEC62F9E">
      <w:numFmt w:val="bullet"/>
      <w:lvlText w:val="•"/>
      <w:lvlJc w:val="left"/>
      <w:pPr>
        <w:ind w:left="7020" w:hanging="360"/>
      </w:pPr>
      <w:rPr>
        <w:rFonts w:hint="default"/>
        <w:lang w:val="en-US" w:eastAsia="en-US" w:bidi="ar-SA"/>
      </w:rPr>
    </w:lvl>
    <w:lvl w:ilvl="8" w:tplc="47947184">
      <w:numFmt w:val="bullet"/>
      <w:lvlText w:val="•"/>
      <w:lvlJc w:val="left"/>
      <w:pPr>
        <w:ind w:left="7920" w:hanging="360"/>
      </w:pPr>
      <w:rPr>
        <w:rFonts w:hint="default"/>
        <w:lang w:val="en-US" w:eastAsia="en-US" w:bidi="ar-SA"/>
      </w:rPr>
    </w:lvl>
  </w:abstractNum>
  <w:abstractNum w:abstractNumId="3" w15:restartNumberingAfterBreak="0">
    <w:nsid w:val="099B22E0"/>
    <w:multiLevelType w:val="hybridMultilevel"/>
    <w:tmpl w:val="3230DC92"/>
    <w:lvl w:ilvl="0" w:tplc="6E067BB8">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9C2E400">
      <w:numFmt w:val="bullet"/>
      <w:lvlText w:val="•"/>
      <w:lvlJc w:val="left"/>
      <w:pPr>
        <w:ind w:left="1620" w:hanging="360"/>
      </w:pPr>
      <w:rPr>
        <w:rFonts w:hint="default"/>
        <w:lang w:val="en-US" w:eastAsia="en-US" w:bidi="ar-SA"/>
      </w:rPr>
    </w:lvl>
    <w:lvl w:ilvl="2" w:tplc="6F2A255E">
      <w:numFmt w:val="bullet"/>
      <w:lvlText w:val="•"/>
      <w:lvlJc w:val="left"/>
      <w:pPr>
        <w:ind w:left="2520" w:hanging="360"/>
      </w:pPr>
      <w:rPr>
        <w:rFonts w:hint="default"/>
        <w:lang w:val="en-US" w:eastAsia="en-US" w:bidi="ar-SA"/>
      </w:rPr>
    </w:lvl>
    <w:lvl w:ilvl="3" w:tplc="056A1B04">
      <w:numFmt w:val="bullet"/>
      <w:lvlText w:val="•"/>
      <w:lvlJc w:val="left"/>
      <w:pPr>
        <w:ind w:left="3420" w:hanging="360"/>
      </w:pPr>
      <w:rPr>
        <w:rFonts w:hint="default"/>
        <w:lang w:val="en-US" w:eastAsia="en-US" w:bidi="ar-SA"/>
      </w:rPr>
    </w:lvl>
    <w:lvl w:ilvl="4" w:tplc="CD2A76A2">
      <w:numFmt w:val="bullet"/>
      <w:lvlText w:val="•"/>
      <w:lvlJc w:val="left"/>
      <w:pPr>
        <w:ind w:left="4320" w:hanging="360"/>
      </w:pPr>
      <w:rPr>
        <w:rFonts w:hint="default"/>
        <w:lang w:val="en-US" w:eastAsia="en-US" w:bidi="ar-SA"/>
      </w:rPr>
    </w:lvl>
    <w:lvl w:ilvl="5" w:tplc="80DAAC4E">
      <w:numFmt w:val="bullet"/>
      <w:lvlText w:val="•"/>
      <w:lvlJc w:val="left"/>
      <w:pPr>
        <w:ind w:left="5220" w:hanging="360"/>
      </w:pPr>
      <w:rPr>
        <w:rFonts w:hint="default"/>
        <w:lang w:val="en-US" w:eastAsia="en-US" w:bidi="ar-SA"/>
      </w:rPr>
    </w:lvl>
    <w:lvl w:ilvl="6" w:tplc="A558B340">
      <w:numFmt w:val="bullet"/>
      <w:lvlText w:val="•"/>
      <w:lvlJc w:val="left"/>
      <w:pPr>
        <w:ind w:left="6120" w:hanging="360"/>
      </w:pPr>
      <w:rPr>
        <w:rFonts w:hint="default"/>
        <w:lang w:val="en-US" w:eastAsia="en-US" w:bidi="ar-SA"/>
      </w:rPr>
    </w:lvl>
    <w:lvl w:ilvl="7" w:tplc="5044BE44">
      <w:numFmt w:val="bullet"/>
      <w:lvlText w:val="•"/>
      <w:lvlJc w:val="left"/>
      <w:pPr>
        <w:ind w:left="7020" w:hanging="360"/>
      </w:pPr>
      <w:rPr>
        <w:rFonts w:hint="default"/>
        <w:lang w:val="en-US" w:eastAsia="en-US" w:bidi="ar-SA"/>
      </w:rPr>
    </w:lvl>
    <w:lvl w:ilvl="8" w:tplc="CC324FD4">
      <w:numFmt w:val="bullet"/>
      <w:lvlText w:val="•"/>
      <w:lvlJc w:val="left"/>
      <w:pPr>
        <w:ind w:left="7920" w:hanging="360"/>
      </w:pPr>
      <w:rPr>
        <w:rFonts w:hint="default"/>
        <w:lang w:val="en-US" w:eastAsia="en-US" w:bidi="ar-SA"/>
      </w:rPr>
    </w:lvl>
  </w:abstractNum>
  <w:abstractNum w:abstractNumId="4" w15:restartNumberingAfterBreak="0">
    <w:nsid w:val="0AFF0587"/>
    <w:multiLevelType w:val="hybridMultilevel"/>
    <w:tmpl w:val="8FB48D62"/>
    <w:lvl w:ilvl="0" w:tplc="6C4E42F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0C22F29A">
      <w:numFmt w:val="bullet"/>
      <w:lvlText w:val="•"/>
      <w:lvlJc w:val="left"/>
      <w:pPr>
        <w:ind w:left="1620" w:hanging="360"/>
      </w:pPr>
      <w:rPr>
        <w:rFonts w:hint="default"/>
        <w:lang w:val="en-US" w:eastAsia="en-US" w:bidi="ar-SA"/>
      </w:rPr>
    </w:lvl>
    <w:lvl w:ilvl="2" w:tplc="91ACFB46">
      <w:numFmt w:val="bullet"/>
      <w:lvlText w:val="•"/>
      <w:lvlJc w:val="left"/>
      <w:pPr>
        <w:ind w:left="2520" w:hanging="360"/>
      </w:pPr>
      <w:rPr>
        <w:rFonts w:hint="default"/>
        <w:lang w:val="en-US" w:eastAsia="en-US" w:bidi="ar-SA"/>
      </w:rPr>
    </w:lvl>
    <w:lvl w:ilvl="3" w:tplc="64C409FE">
      <w:numFmt w:val="bullet"/>
      <w:lvlText w:val="•"/>
      <w:lvlJc w:val="left"/>
      <w:pPr>
        <w:ind w:left="3420" w:hanging="360"/>
      </w:pPr>
      <w:rPr>
        <w:rFonts w:hint="default"/>
        <w:lang w:val="en-US" w:eastAsia="en-US" w:bidi="ar-SA"/>
      </w:rPr>
    </w:lvl>
    <w:lvl w:ilvl="4" w:tplc="D13A1F20">
      <w:numFmt w:val="bullet"/>
      <w:lvlText w:val="•"/>
      <w:lvlJc w:val="left"/>
      <w:pPr>
        <w:ind w:left="4320" w:hanging="360"/>
      </w:pPr>
      <w:rPr>
        <w:rFonts w:hint="default"/>
        <w:lang w:val="en-US" w:eastAsia="en-US" w:bidi="ar-SA"/>
      </w:rPr>
    </w:lvl>
    <w:lvl w:ilvl="5" w:tplc="8BE2E4C0">
      <w:numFmt w:val="bullet"/>
      <w:lvlText w:val="•"/>
      <w:lvlJc w:val="left"/>
      <w:pPr>
        <w:ind w:left="5220" w:hanging="360"/>
      </w:pPr>
      <w:rPr>
        <w:rFonts w:hint="default"/>
        <w:lang w:val="en-US" w:eastAsia="en-US" w:bidi="ar-SA"/>
      </w:rPr>
    </w:lvl>
    <w:lvl w:ilvl="6" w:tplc="32AAFC72">
      <w:numFmt w:val="bullet"/>
      <w:lvlText w:val="•"/>
      <w:lvlJc w:val="left"/>
      <w:pPr>
        <w:ind w:left="6120" w:hanging="360"/>
      </w:pPr>
      <w:rPr>
        <w:rFonts w:hint="default"/>
        <w:lang w:val="en-US" w:eastAsia="en-US" w:bidi="ar-SA"/>
      </w:rPr>
    </w:lvl>
    <w:lvl w:ilvl="7" w:tplc="29BA1052">
      <w:numFmt w:val="bullet"/>
      <w:lvlText w:val="•"/>
      <w:lvlJc w:val="left"/>
      <w:pPr>
        <w:ind w:left="7020" w:hanging="360"/>
      </w:pPr>
      <w:rPr>
        <w:rFonts w:hint="default"/>
        <w:lang w:val="en-US" w:eastAsia="en-US" w:bidi="ar-SA"/>
      </w:rPr>
    </w:lvl>
    <w:lvl w:ilvl="8" w:tplc="7E200826">
      <w:numFmt w:val="bullet"/>
      <w:lvlText w:val="•"/>
      <w:lvlJc w:val="left"/>
      <w:pPr>
        <w:ind w:left="7920" w:hanging="360"/>
      </w:pPr>
      <w:rPr>
        <w:rFonts w:hint="default"/>
        <w:lang w:val="en-US" w:eastAsia="en-US" w:bidi="ar-SA"/>
      </w:rPr>
    </w:lvl>
  </w:abstractNum>
  <w:abstractNum w:abstractNumId="5" w15:restartNumberingAfterBreak="0">
    <w:nsid w:val="18535102"/>
    <w:multiLevelType w:val="hybridMultilevel"/>
    <w:tmpl w:val="241E1A92"/>
    <w:lvl w:ilvl="0" w:tplc="A502E66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C4C891E">
      <w:numFmt w:val="bullet"/>
      <w:lvlText w:val="•"/>
      <w:lvlJc w:val="left"/>
      <w:pPr>
        <w:ind w:left="1620" w:hanging="360"/>
      </w:pPr>
      <w:rPr>
        <w:rFonts w:hint="default"/>
        <w:lang w:val="en-US" w:eastAsia="en-US" w:bidi="ar-SA"/>
      </w:rPr>
    </w:lvl>
    <w:lvl w:ilvl="2" w:tplc="DFE2918E">
      <w:numFmt w:val="bullet"/>
      <w:lvlText w:val="•"/>
      <w:lvlJc w:val="left"/>
      <w:pPr>
        <w:ind w:left="2520" w:hanging="360"/>
      </w:pPr>
      <w:rPr>
        <w:rFonts w:hint="default"/>
        <w:lang w:val="en-US" w:eastAsia="en-US" w:bidi="ar-SA"/>
      </w:rPr>
    </w:lvl>
    <w:lvl w:ilvl="3" w:tplc="669034BE">
      <w:numFmt w:val="bullet"/>
      <w:lvlText w:val="•"/>
      <w:lvlJc w:val="left"/>
      <w:pPr>
        <w:ind w:left="3420" w:hanging="360"/>
      </w:pPr>
      <w:rPr>
        <w:rFonts w:hint="default"/>
        <w:lang w:val="en-US" w:eastAsia="en-US" w:bidi="ar-SA"/>
      </w:rPr>
    </w:lvl>
    <w:lvl w:ilvl="4" w:tplc="CD40AF44">
      <w:numFmt w:val="bullet"/>
      <w:lvlText w:val="•"/>
      <w:lvlJc w:val="left"/>
      <w:pPr>
        <w:ind w:left="4320" w:hanging="360"/>
      </w:pPr>
      <w:rPr>
        <w:rFonts w:hint="default"/>
        <w:lang w:val="en-US" w:eastAsia="en-US" w:bidi="ar-SA"/>
      </w:rPr>
    </w:lvl>
    <w:lvl w:ilvl="5" w:tplc="3AD42A94">
      <w:numFmt w:val="bullet"/>
      <w:lvlText w:val="•"/>
      <w:lvlJc w:val="left"/>
      <w:pPr>
        <w:ind w:left="5220" w:hanging="360"/>
      </w:pPr>
      <w:rPr>
        <w:rFonts w:hint="default"/>
        <w:lang w:val="en-US" w:eastAsia="en-US" w:bidi="ar-SA"/>
      </w:rPr>
    </w:lvl>
    <w:lvl w:ilvl="6" w:tplc="B85C183C">
      <w:numFmt w:val="bullet"/>
      <w:lvlText w:val="•"/>
      <w:lvlJc w:val="left"/>
      <w:pPr>
        <w:ind w:left="6120" w:hanging="360"/>
      </w:pPr>
      <w:rPr>
        <w:rFonts w:hint="default"/>
        <w:lang w:val="en-US" w:eastAsia="en-US" w:bidi="ar-SA"/>
      </w:rPr>
    </w:lvl>
    <w:lvl w:ilvl="7" w:tplc="FD3EFD8E">
      <w:numFmt w:val="bullet"/>
      <w:lvlText w:val="•"/>
      <w:lvlJc w:val="left"/>
      <w:pPr>
        <w:ind w:left="7020" w:hanging="360"/>
      </w:pPr>
      <w:rPr>
        <w:rFonts w:hint="default"/>
        <w:lang w:val="en-US" w:eastAsia="en-US" w:bidi="ar-SA"/>
      </w:rPr>
    </w:lvl>
    <w:lvl w:ilvl="8" w:tplc="F2B82EF2">
      <w:numFmt w:val="bullet"/>
      <w:lvlText w:val="•"/>
      <w:lvlJc w:val="left"/>
      <w:pPr>
        <w:ind w:left="7920" w:hanging="360"/>
      </w:pPr>
      <w:rPr>
        <w:rFonts w:hint="default"/>
        <w:lang w:val="en-US" w:eastAsia="en-US" w:bidi="ar-SA"/>
      </w:rPr>
    </w:lvl>
  </w:abstractNum>
  <w:abstractNum w:abstractNumId="6" w15:restartNumberingAfterBreak="0">
    <w:nsid w:val="36411BB9"/>
    <w:multiLevelType w:val="hybridMultilevel"/>
    <w:tmpl w:val="8610ACEE"/>
    <w:lvl w:ilvl="0" w:tplc="A0CC435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B40E2226">
      <w:numFmt w:val="bullet"/>
      <w:lvlText w:val="•"/>
      <w:lvlJc w:val="left"/>
      <w:pPr>
        <w:ind w:left="1620" w:hanging="360"/>
      </w:pPr>
      <w:rPr>
        <w:rFonts w:hint="default"/>
        <w:lang w:val="en-US" w:eastAsia="en-US" w:bidi="ar-SA"/>
      </w:rPr>
    </w:lvl>
    <w:lvl w:ilvl="2" w:tplc="7B80572A">
      <w:numFmt w:val="bullet"/>
      <w:lvlText w:val="•"/>
      <w:lvlJc w:val="left"/>
      <w:pPr>
        <w:ind w:left="2520" w:hanging="360"/>
      </w:pPr>
      <w:rPr>
        <w:rFonts w:hint="default"/>
        <w:lang w:val="en-US" w:eastAsia="en-US" w:bidi="ar-SA"/>
      </w:rPr>
    </w:lvl>
    <w:lvl w:ilvl="3" w:tplc="6D54B302">
      <w:numFmt w:val="bullet"/>
      <w:lvlText w:val="•"/>
      <w:lvlJc w:val="left"/>
      <w:pPr>
        <w:ind w:left="3420" w:hanging="360"/>
      </w:pPr>
      <w:rPr>
        <w:rFonts w:hint="default"/>
        <w:lang w:val="en-US" w:eastAsia="en-US" w:bidi="ar-SA"/>
      </w:rPr>
    </w:lvl>
    <w:lvl w:ilvl="4" w:tplc="F5B60B3E">
      <w:numFmt w:val="bullet"/>
      <w:lvlText w:val="•"/>
      <w:lvlJc w:val="left"/>
      <w:pPr>
        <w:ind w:left="4320" w:hanging="360"/>
      </w:pPr>
      <w:rPr>
        <w:rFonts w:hint="default"/>
        <w:lang w:val="en-US" w:eastAsia="en-US" w:bidi="ar-SA"/>
      </w:rPr>
    </w:lvl>
    <w:lvl w:ilvl="5" w:tplc="B1626C42">
      <w:numFmt w:val="bullet"/>
      <w:lvlText w:val="•"/>
      <w:lvlJc w:val="left"/>
      <w:pPr>
        <w:ind w:left="5220" w:hanging="360"/>
      </w:pPr>
      <w:rPr>
        <w:rFonts w:hint="default"/>
        <w:lang w:val="en-US" w:eastAsia="en-US" w:bidi="ar-SA"/>
      </w:rPr>
    </w:lvl>
    <w:lvl w:ilvl="6" w:tplc="78E695FA">
      <w:numFmt w:val="bullet"/>
      <w:lvlText w:val="•"/>
      <w:lvlJc w:val="left"/>
      <w:pPr>
        <w:ind w:left="6120" w:hanging="360"/>
      </w:pPr>
      <w:rPr>
        <w:rFonts w:hint="default"/>
        <w:lang w:val="en-US" w:eastAsia="en-US" w:bidi="ar-SA"/>
      </w:rPr>
    </w:lvl>
    <w:lvl w:ilvl="7" w:tplc="0AE68228">
      <w:numFmt w:val="bullet"/>
      <w:lvlText w:val="•"/>
      <w:lvlJc w:val="left"/>
      <w:pPr>
        <w:ind w:left="7020" w:hanging="360"/>
      </w:pPr>
      <w:rPr>
        <w:rFonts w:hint="default"/>
        <w:lang w:val="en-US" w:eastAsia="en-US" w:bidi="ar-SA"/>
      </w:rPr>
    </w:lvl>
    <w:lvl w:ilvl="8" w:tplc="9B62798C">
      <w:numFmt w:val="bullet"/>
      <w:lvlText w:val="•"/>
      <w:lvlJc w:val="left"/>
      <w:pPr>
        <w:ind w:left="7920" w:hanging="360"/>
      </w:pPr>
      <w:rPr>
        <w:rFonts w:hint="default"/>
        <w:lang w:val="en-US" w:eastAsia="en-US" w:bidi="ar-SA"/>
      </w:rPr>
    </w:lvl>
  </w:abstractNum>
  <w:abstractNum w:abstractNumId="7" w15:restartNumberingAfterBreak="0">
    <w:nsid w:val="375F7397"/>
    <w:multiLevelType w:val="hybridMultilevel"/>
    <w:tmpl w:val="724AFAA8"/>
    <w:lvl w:ilvl="0" w:tplc="96A4AF1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2966A7D2">
      <w:numFmt w:val="bullet"/>
      <w:lvlText w:val="•"/>
      <w:lvlJc w:val="left"/>
      <w:pPr>
        <w:ind w:left="1620" w:hanging="360"/>
      </w:pPr>
      <w:rPr>
        <w:rFonts w:hint="default"/>
        <w:lang w:val="en-US" w:eastAsia="en-US" w:bidi="ar-SA"/>
      </w:rPr>
    </w:lvl>
    <w:lvl w:ilvl="2" w:tplc="9AE4A302">
      <w:numFmt w:val="bullet"/>
      <w:lvlText w:val="•"/>
      <w:lvlJc w:val="left"/>
      <w:pPr>
        <w:ind w:left="2520" w:hanging="360"/>
      </w:pPr>
      <w:rPr>
        <w:rFonts w:hint="default"/>
        <w:lang w:val="en-US" w:eastAsia="en-US" w:bidi="ar-SA"/>
      </w:rPr>
    </w:lvl>
    <w:lvl w:ilvl="3" w:tplc="286E4752">
      <w:numFmt w:val="bullet"/>
      <w:lvlText w:val="•"/>
      <w:lvlJc w:val="left"/>
      <w:pPr>
        <w:ind w:left="3420" w:hanging="360"/>
      </w:pPr>
      <w:rPr>
        <w:rFonts w:hint="default"/>
        <w:lang w:val="en-US" w:eastAsia="en-US" w:bidi="ar-SA"/>
      </w:rPr>
    </w:lvl>
    <w:lvl w:ilvl="4" w:tplc="731444D8">
      <w:numFmt w:val="bullet"/>
      <w:lvlText w:val="•"/>
      <w:lvlJc w:val="left"/>
      <w:pPr>
        <w:ind w:left="4320" w:hanging="360"/>
      </w:pPr>
      <w:rPr>
        <w:rFonts w:hint="default"/>
        <w:lang w:val="en-US" w:eastAsia="en-US" w:bidi="ar-SA"/>
      </w:rPr>
    </w:lvl>
    <w:lvl w:ilvl="5" w:tplc="6276C984">
      <w:numFmt w:val="bullet"/>
      <w:lvlText w:val="•"/>
      <w:lvlJc w:val="left"/>
      <w:pPr>
        <w:ind w:left="5220" w:hanging="360"/>
      </w:pPr>
      <w:rPr>
        <w:rFonts w:hint="default"/>
        <w:lang w:val="en-US" w:eastAsia="en-US" w:bidi="ar-SA"/>
      </w:rPr>
    </w:lvl>
    <w:lvl w:ilvl="6" w:tplc="7EBECC0C">
      <w:numFmt w:val="bullet"/>
      <w:lvlText w:val="•"/>
      <w:lvlJc w:val="left"/>
      <w:pPr>
        <w:ind w:left="6120" w:hanging="360"/>
      </w:pPr>
      <w:rPr>
        <w:rFonts w:hint="default"/>
        <w:lang w:val="en-US" w:eastAsia="en-US" w:bidi="ar-SA"/>
      </w:rPr>
    </w:lvl>
    <w:lvl w:ilvl="7" w:tplc="70E69DAA">
      <w:numFmt w:val="bullet"/>
      <w:lvlText w:val="•"/>
      <w:lvlJc w:val="left"/>
      <w:pPr>
        <w:ind w:left="7020" w:hanging="360"/>
      </w:pPr>
      <w:rPr>
        <w:rFonts w:hint="default"/>
        <w:lang w:val="en-US" w:eastAsia="en-US" w:bidi="ar-SA"/>
      </w:rPr>
    </w:lvl>
    <w:lvl w:ilvl="8" w:tplc="333E56A6">
      <w:numFmt w:val="bullet"/>
      <w:lvlText w:val="•"/>
      <w:lvlJc w:val="left"/>
      <w:pPr>
        <w:ind w:left="7920" w:hanging="360"/>
      </w:pPr>
      <w:rPr>
        <w:rFonts w:hint="default"/>
        <w:lang w:val="en-US" w:eastAsia="en-US" w:bidi="ar-SA"/>
      </w:rPr>
    </w:lvl>
  </w:abstractNum>
  <w:abstractNum w:abstractNumId="8" w15:restartNumberingAfterBreak="0">
    <w:nsid w:val="392D2D9B"/>
    <w:multiLevelType w:val="hybridMultilevel"/>
    <w:tmpl w:val="B972DAAC"/>
    <w:lvl w:ilvl="0" w:tplc="A15E362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8624A53C">
      <w:numFmt w:val="bullet"/>
      <w:lvlText w:val="•"/>
      <w:lvlJc w:val="left"/>
      <w:pPr>
        <w:ind w:left="1620" w:hanging="360"/>
      </w:pPr>
      <w:rPr>
        <w:rFonts w:hint="default"/>
        <w:lang w:val="en-US" w:eastAsia="en-US" w:bidi="ar-SA"/>
      </w:rPr>
    </w:lvl>
    <w:lvl w:ilvl="2" w:tplc="6F8266A6">
      <w:numFmt w:val="bullet"/>
      <w:lvlText w:val="•"/>
      <w:lvlJc w:val="left"/>
      <w:pPr>
        <w:ind w:left="2520" w:hanging="360"/>
      </w:pPr>
      <w:rPr>
        <w:rFonts w:hint="default"/>
        <w:lang w:val="en-US" w:eastAsia="en-US" w:bidi="ar-SA"/>
      </w:rPr>
    </w:lvl>
    <w:lvl w:ilvl="3" w:tplc="4C5CC6B6">
      <w:numFmt w:val="bullet"/>
      <w:lvlText w:val="•"/>
      <w:lvlJc w:val="left"/>
      <w:pPr>
        <w:ind w:left="3420" w:hanging="360"/>
      </w:pPr>
      <w:rPr>
        <w:rFonts w:hint="default"/>
        <w:lang w:val="en-US" w:eastAsia="en-US" w:bidi="ar-SA"/>
      </w:rPr>
    </w:lvl>
    <w:lvl w:ilvl="4" w:tplc="B8F28E98">
      <w:numFmt w:val="bullet"/>
      <w:lvlText w:val="•"/>
      <w:lvlJc w:val="left"/>
      <w:pPr>
        <w:ind w:left="4320" w:hanging="360"/>
      </w:pPr>
      <w:rPr>
        <w:rFonts w:hint="default"/>
        <w:lang w:val="en-US" w:eastAsia="en-US" w:bidi="ar-SA"/>
      </w:rPr>
    </w:lvl>
    <w:lvl w:ilvl="5" w:tplc="F4C48A16">
      <w:numFmt w:val="bullet"/>
      <w:lvlText w:val="•"/>
      <w:lvlJc w:val="left"/>
      <w:pPr>
        <w:ind w:left="5220" w:hanging="360"/>
      </w:pPr>
      <w:rPr>
        <w:rFonts w:hint="default"/>
        <w:lang w:val="en-US" w:eastAsia="en-US" w:bidi="ar-SA"/>
      </w:rPr>
    </w:lvl>
    <w:lvl w:ilvl="6" w:tplc="F7040D72">
      <w:numFmt w:val="bullet"/>
      <w:lvlText w:val="•"/>
      <w:lvlJc w:val="left"/>
      <w:pPr>
        <w:ind w:left="6120" w:hanging="360"/>
      </w:pPr>
      <w:rPr>
        <w:rFonts w:hint="default"/>
        <w:lang w:val="en-US" w:eastAsia="en-US" w:bidi="ar-SA"/>
      </w:rPr>
    </w:lvl>
    <w:lvl w:ilvl="7" w:tplc="142C503C">
      <w:numFmt w:val="bullet"/>
      <w:lvlText w:val="•"/>
      <w:lvlJc w:val="left"/>
      <w:pPr>
        <w:ind w:left="7020" w:hanging="360"/>
      </w:pPr>
      <w:rPr>
        <w:rFonts w:hint="default"/>
        <w:lang w:val="en-US" w:eastAsia="en-US" w:bidi="ar-SA"/>
      </w:rPr>
    </w:lvl>
    <w:lvl w:ilvl="8" w:tplc="5C766F14">
      <w:numFmt w:val="bullet"/>
      <w:lvlText w:val="•"/>
      <w:lvlJc w:val="left"/>
      <w:pPr>
        <w:ind w:left="7920" w:hanging="360"/>
      </w:pPr>
      <w:rPr>
        <w:rFonts w:hint="default"/>
        <w:lang w:val="en-US" w:eastAsia="en-US" w:bidi="ar-SA"/>
      </w:rPr>
    </w:lvl>
  </w:abstractNum>
  <w:abstractNum w:abstractNumId="9" w15:restartNumberingAfterBreak="0">
    <w:nsid w:val="39D42A40"/>
    <w:multiLevelType w:val="hybridMultilevel"/>
    <w:tmpl w:val="4CF4B1F8"/>
    <w:lvl w:ilvl="0" w:tplc="EA3CA2E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C0FAF17E">
      <w:numFmt w:val="bullet"/>
      <w:lvlText w:val="•"/>
      <w:lvlJc w:val="left"/>
      <w:pPr>
        <w:ind w:left="1620" w:hanging="360"/>
      </w:pPr>
      <w:rPr>
        <w:rFonts w:hint="default"/>
        <w:lang w:val="en-US" w:eastAsia="en-US" w:bidi="ar-SA"/>
      </w:rPr>
    </w:lvl>
    <w:lvl w:ilvl="2" w:tplc="0B8E90E6">
      <w:numFmt w:val="bullet"/>
      <w:lvlText w:val="•"/>
      <w:lvlJc w:val="left"/>
      <w:pPr>
        <w:ind w:left="2520" w:hanging="360"/>
      </w:pPr>
      <w:rPr>
        <w:rFonts w:hint="default"/>
        <w:lang w:val="en-US" w:eastAsia="en-US" w:bidi="ar-SA"/>
      </w:rPr>
    </w:lvl>
    <w:lvl w:ilvl="3" w:tplc="42DA20D4">
      <w:numFmt w:val="bullet"/>
      <w:lvlText w:val="•"/>
      <w:lvlJc w:val="left"/>
      <w:pPr>
        <w:ind w:left="3420" w:hanging="360"/>
      </w:pPr>
      <w:rPr>
        <w:rFonts w:hint="default"/>
        <w:lang w:val="en-US" w:eastAsia="en-US" w:bidi="ar-SA"/>
      </w:rPr>
    </w:lvl>
    <w:lvl w:ilvl="4" w:tplc="C40456C0">
      <w:numFmt w:val="bullet"/>
      <w:lvlText w:val="•"/>
      <w:lvlJc w:val="left"/>
      <w:pPr>
        <w:ind w:left="4320" w:hanging="360"/>
      </w:pPr>
      <w:rPr>
        <w:rFonts w:hint="default"/>
        <w:lang w:val="en-US" w:eastAsia="en-US" w:bidi="ar-SA"/>
      </w:rPr>
    </w:lvl>
    <w:lvl w:ilvl="5" w:tplc="6292036E">
      <w:numFmt w:val="bullet"/>
      <w:lvlText w:val="•"/>
      <w:lvlJc w:val="left"/>
      <w:pPr>
        <w:ind w:left="5220" w:hanging="360"/>
      </w:pPr>
      <w:rPr>
        <w:rFonts w:hint="default"/>
        <w:lang w:val="en-US" w:eastAsia="en-US" w:bidi="ar-SA"/>
      </w:rPr>
    </w:lvl>
    <w:lvl w:ilvl="6" w:tplc="15B62EDC">
      <w:numFmt w:val="bullet"/>
      <w:lvlText w:val="•"/>
      <w:lvlJc w:val="left"/>
      <w:pPr>
        <w:ind w:left="6120" w:hanging="360"/>
      </w:pPr>
      <w:rPr>
        <w:rFonts w:hint="default"/>
        <w:lang w:val="en-US" w:eastAsia="en-US" w:bidi="ar-SA"/>
      </w:rPr>
    </w:lvl>
    <w:lvl w:ilvl="7" w:tplc="FEF0FD5A">
      <w:numFmt w:val="bullet"/>
      <w:lvlText w:val="•"/>
      <w:lvlJc w:val="left"/>
      <w:pPr>
        <w:ind w:left="7020" w:hanging="360"/>
      </w:pPr>
      <w:rPr>
        <w:rFonts w:hint="default"/>
        <w:lang w:val="en-US" w:eastAsia="en-US" w:bidi="ar-SA"/>
      </w:rPr>
    </w:lvl>
    <w:lvl w:ilvl="8" w:tplc="02E43348">
      <w:numFmt w:val="bullet"/>
      <w:lvlText w:val="•"/>
      <w:lvlJc w:val="left"/>
      <w:pPr>
        <w:ind w:left="7920" w:hanging="360"/>
      </w:pPr>
      <w:rPr>
        <w:rFonts w:hint="default"/>
        <w:lang w:val="en-US" w:eastAsia="en-US" w:bidi="ar-SA"/>
      </w:rPr>
    </w:lvl>
  </w:abstractNum>
  <w:abstractNum w:abstractNumId="10" w15:restartNumberingAfterBreak="0">
    <w:nsid w:val="3E366650"/>
    <w:multiLevelType w:val="hybridMultilevel"/>
    <w:tmpl w:val="C8F4EF5E"/>
    <w:lvl w:ilvl="0" w:tplc="8ECCB9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24236B8">
      <w:numFmt w:val="bullet"/>
      <w:lvlText w:val="•"/>
      <w:lvlJc w:val="left"/>
      <w:pPr>
        <w:ind w:left="1620" w:hanging="360"/>
      </w:pPr>
      <w:rPr>
        <w:rFonts w:hint="default"/>
        <w:lang w:val="en-US" w:eastAsia="en-US" w:bidi="ar-SA"/>
      </w:rPr>
    </w:lvl>
    <w:lvl w:ilvl="2" w:tplc="A1801F66">
      <w:numFmt w:val="bullet"/>
      <w:lvlText w:val="•"/>
      <w:lvlJc w:val="left"/>
      <w:pPr>
        <w:ind w:left="2520" w:hanging="360"/>
      </w:pPr>
      <w:rPr>
        <w:rFonts w:hint="default"/>
        <w:lang w:val="en-US" w:eastAsia="en-US" w:bidi="ar-SA"/>
      </w:rPr>
    </w:lvl>
    <w:lvl w:ilvl="3" w:tplc="FCAABC40">
      <w:numFmt w:val="bullet"/>
      <w:lvlText w:val="•"/>
      <w:lvlJc w:val="left"/>
      <w:pPr>
        <w:ind w:left="3420" w:hanging="360"/>
      </w:pPr>
      <w:rPr>
        <w:rFonts w:hint="default"/>
        <w:lang w:val="en-US" w:eastAsia="en-US" w:bidi="ar-SA"/>
      </w:rPr>
    </w:lvl>
    <w:lvl w:ilvl="4" w:tplc="8280EA9A">
      <w:numFmt w:val="bullet"/>
      <w:lvlText w:val="•"/>
      <w:lvlJc w:val="left"/>
      <w:pPr>
        <w:ind w:left="4320" w:hanging="360"/>
      </w:pPr>
      <w:rPr>
        <w:rFonts w:hint="default"/>
        <w:lang w:val="en-US" w:eastAsia="en-US" w:bidi="ar-SA"/>
      </w:rPr>
    </w:lvl>
    <w:lvl w:ilvl="5" w:tplc="976471F6">
      <w:numFmt w:val="bullet"/>
      <w:lvlText w:val="•"/>
      <w:lvlJc w:val="left"/>
      <w:pPr>
        <w:ind w:left="5220" w:hanging="360"/>
      </w:pPr>
      <w:rPr>
        <w:rFonts w:hint="default"/>
        <w:lang w:val="en-US" w:eastAsia="en-US" w:bidi="ar-SA"/>
      </w:rPr>
    </w:lvl>
    <w:lvl w:ilvl="6" w:tplc="61E4C6D8">
      <w:numFmt w:val="bullet"/>
      <w:lvlText w:val="•"/>
      <w:lvlJc w:val="left"/>
      <w:pPr>
        <w:ind w:left="6120" w:hanging="360"/>
      </w:pPr>
      <w:rPr>
        <w:rFonts w:hint="default"/>
        <w:lang w:val="en-US" w:eastAsia="en-US" w:bidi="ar-SA"/>
      </w:rPr>
    </w:lvl>
    <w:lvl w:ilvl="7" w:tplc="E8CC8540">
      <w:numFmt w:val="bullet"/>
      <w:lvlText w:val="•"/>
      <w:lvlJc w:val="left"/>
      <w:pPr>
        <w:ind w:left="7020" w:hanging="360"/>
      </w:pPr>
      <w:rPr>
        <w:rFonts w:hint="default"/>
        <w:lang w:val="en-US" w:eastAsia="en-US" w:bidi="ar-SA"/>
      </w:rPr>
    </w:lvl>
    <w:lvl w:ilvl="8" w:tplc="7AE2D146">
      <w:numFmt w:val="bullet"/>
      <w:lvlText w:val="•"/>
      <w:lvlJc w:val="left"/>
      <w:pPr>
        <w:ind w:left="7920" w:hanging="360"/>
      </w:pPr>
      <w:rPr>
        <w:rFonts w:hint="default"/>
        <w:lang w:val="en-US" w:eastAsia="en-US" w:bidi="ar-SA"/>
      </w:rPr>
    </w:lvl>
  </w:abstractNum>
  <w:abstractNum w:abstractNumId="11" w15:restartNumberingAfterBreak="0">
    <w:nsid w:val="42420D62"/>
    <w:multiLevelType w:val="hybridMultilevel"/>
    <w:tmpl w:val="5A2CAD1E"/>
    <w:lvl w:ilvl="0" w:tplc="082AB45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97A2EEC">
      <w:numFmt w:val="bullet"/>
      <w:lvlText w:val="•"/>
      <w:lvlJc w:val="left"/>
      <w:pPr>
        <w:ind w:left="1620" w:hanging="360"/>
      </w:pPr>
      <w:rPr>
        <w:rFonts w:hint="default"/>
        <w:lang w:val="en-US" w:eastAsia="en-US" w:bidi="ar-SA"/>
      </w:rPr>
    </w:lvl>
    <w:lvl w:ilvl="2" w:tplc="6E74DC84">
      <w:numFmt w:val="bullet"/>
      <w:lvlText w:val="•"/>
      <w:lvlJc w:val="left"/>
      <w:pPr>
        <w:ind w:left="2520" w:hanging="360"/>
      </w:pPr>
      <w:rPr>
        <w:rFonts w:hint="default"/>
        <w:lang w:val="en-US" w:eastAsia="en-US" w:bidi="ar-SA"/>
      </w:rPr>
    </w:lvl>
    <w:lvl w:ilvl="3" w:tplc="35C42F7E">
      <w:numFmt w:val="bullet"/>
      <w:lvlText w:val="•"/>
      <w:lvlJc w:val="left"/>
      <w:pPr>
        <w:ind w:left="3420" w:hanging="360"/>
      </w:pPr>
      <w:rPr>
        <w:rFonts w:hint="default"/>
        <w:lang w:val="en-US" w:eastAsia="en-US" w:bidi="ar-SA"/>
      </w:rPr>
    </w:lvl>
    <w:lvl w:ilvl="4" w:tplc="59C8D7C4">
      <w:numFmt w:val="bullet"/>
      <w:lvlText w:val="•"/>
      <w:lvlJc w:val="left"/>
      <w:pPr>
        <w:ind w:left="4320" w:hanging="360"/>
      </w:pPr>
      <w:rPr>
        <w:rFonts w:hint="default"/>
        <w:lang w:val="en-US" w:eastAsia="en-US" w:bidi="ar-SA"/>
      </w:rPr>
    </w:lvl>
    <w:lvl w:ilvl="5" w:tplc="FAE010FA">
      <w:numFmt w:val="bullet"/>
      <w:lvlText w:val="•"/>
      <w:lvlJc w:val="left"/>
      <w:pPr>
        <w:ind w:left="5220" w:hanging="360"/>
      </w:pPr>
      <w:rPr>
        <w:rFonts w:hint="default"/>
        <w:lang w:val="en-US" w:eastAsia="en-US" w:bidi="ar-SA"/>
      </w:rPr>
    </w:lvl>
    <w:lvl w:ilvl="6" w:tplc="8A4AE122">
      <w:numFmt w:val="bullet"/>
      <w:lvlText w:val="•"/>
      <w:lvlJc w:val="left"/>
      <w:pPr>
        <w:ind w:left="6120" w:hanging="360"/>
      </w:pPr>
      <w:rPr>
        <w:rFonts w:hint="default"/>
        <w:lang w:val="en-US" w:eastAsia="en-US" w:bidi="ar-SA"/>
      </w:rPr>
    </w:lvl>
    <w:lvl w:ilvl="7" w:tplc="7452E5F4">
      <w:numFmt w:val="bullet"/>
      <w:lvlText w:val="•"/>
      <w:lvlJc w:val="left"/>
      <w:pPr>
        <w:ind w:left="7020" w:hanging="360"/>
      </w:pPr>
      <w:rPr>
        <w:rFonts w:hint="default"/>
        <w:lang w:val="en-US" w:eastAsia="en-US" w:bidi="ar-SA"/>
      </w:rPr>
    </w:lvl>
    <w:lvl w:ilvl="8" w:tplc="5EAEBE62">
      <w:numFmt w:val="bullet"/>
      <w:lvlText w:val="•"/>
      <w:lvlJc w:val="left"/>
      <w:pPr>
        <w:ind w:left="7920" w:hanging="360"/>
      </w:pPr>
      <w:rPr>
        <w:rFonts w:hint="default"/>
        <w:lang w:val="en-US" w:eastAsia="en-US" w:bidi="ar-SA"/>
      </w:rPr>
    </w:lvl>
  </w:abstractNum>
  <w:abstractNum w:abstractNumId="12" w15:restartNumberingAfterBreak="0">
    <w:nsid w:val="4912009D"/>
    <w:multiLevelType w:val="hybridMultilevel"/>
    <w:tmpl w:val="68B68680"/>
    <w:lvl w:ilvl="0" w:tplc="60982E9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F50041E">
      <w:numFmt w:val="bullet"/>
      <w:lvlText w:val="•"/>
      <w:lvlJc w:val="left"/>
      <w:pPr>
        <w:ind w:left="1620" w:hanging="360"/>
      </w:pPr>
      <w:rPr>
        <w:rFonts w:hint="default"/>
        <w:lang w:val="en-US" w:eastAsia="en-US" w:bidi="ar-SA"/>
      </w:rPr>
    </w:lvl>
    <w:lvl w:ilvl="2" w:tplc="2E5033FE">
      <w:numFmt w:val="bullet"/>
      <w:lvlText w:val="•"/>
      <w:lvlJc w:val="left"/>
      <w:pPr>
        <w:ind w:left="2520" w:hanging="360"/>
      </w:pPr>
      <w:rPr>
        <w:rFonts w:hint="default"/>
        <w:lang w:val="en-US" w:eastAsia="en-US" w:bidi="ar-SA"/>
      </w:rPr>
    </w:lvl>
    <w:lvl w:ilvl="3" w:tplc="1A4C4654">
      <w:numFmt w:val="bullet"/>
      <w:lvlText w:val="•"/>
      <w:lvlJc w:val="left"/>
      <w:pPr>
        <w:ind w:left="3420" w:hanging="360"/>
      </w:pPr>
      <w:rPr>
        <w:rFonts w:hint="default"/>
        <w:lang w:val="en-US" w:eastAsia="en-US" w:bidi="ar-SA"/>
      </w:rPr>
    </w:lvl>
    <w:lvl w:ilvl="4" w:tplc="9BFCBDFE">
      <w:numFmt w:val="bullet"/>
      <w:lvlText w:val="•"/>
      <w:lvlJc w:val="left"/>
      <w:pPr>
        <w:ind w:left="4320" w:hanging="360"/>
      </w:pPr>
      <w:rPr>
        <w:rFonts w:hint="default"/>
        <w:lang w:val="en-US" w:eastAsia="en-US" w:bidi="ar-SA"/>
      </w:rPr>
    </w:lvl>
    <w:lvl w:ilvl="5" w:tplc="2A544ED4">
      <w:numFmt w:val="bullet"/>
      <w:lvlText w:val="•"/>
      <w:lvlJc w:val="left"/>
      <w:pPr>
        <w:ind w:left="5220" w:hanging="360"/>
      </w:pPr>
      <w:rPr>
        <w:rFonts w:hint="default"/>
        <w:lang w:val="en-US" w:eastAsia="en-US" w:bidi="ar-SA"/>
      </w:rPr>
    </w:lvl>
    <w:lvl w:ilvl="6" w:tplc="7250CFD6">
      <w:numFmt w:val="bullet"/>
      <w:lvlText w:val="•"/>
      <w:lvlJc w:val="left"/>
      <w:pPr>
        <w:ind w:left="6120" w:hanging="360"/>
      </w:pPr>
      <w:rPr>
        <w:rFonts w:hint="default"/>
        <w:lang w:val="en-US" w:eastAsia="en-US" w:bidi="ar-SA"/>
      </w:rPr>
    </w:lvl>
    <w:lvl w:ilvl="7" w:tplc="CEC03EC2">
      <w:numFmt w:val="bullet"/>
      <w:lvlText w:val="•"/>
      <w:lvlJc w:val="left"/>
      <w:pPr>
        <w:ind w:left="7020" w:hanging="360"/>
      </w:pPr>
      <w:rPr>
        <w:rFonts w:hint="default"/>
        <w:lang w:val="en-US" w:eastAsia="en-US" w:bidi="ar-SA"/>
      </w:rPr>
    </w:lvl>
    <w:lvl w:ilvl="8" w:tplc="22D48298">
      <w:numFmt w:val="bullet"/>
      <w:lvlText w:val="•"/>
      <w:lvlJc w:val="left"/>
      <w:pPr>
        <w:ind w:left="7920" w:hanging="360"/>
      </w:pPr>
      <w:rPr>
        <w:rFonts w:hint="default"/>
        <w:lang w:val="en-US" w:eastAsia="en-US" w:bidi="ar-SA"/>
      </w:rPr>
    </w:lvl>
  </w:abstractNum>
  <w:abstractNum w:abstractNumId="13" w15:restartNumberingAfterBreak="0">
    <w:nsid w:val="495A3C77"/>
    <w:multiLevelType w:val="hybridMultilevel"/>
    <w:tmpl w:val="A8BCA4B0"/>
    <w:lvl w:ilvl="0" w:tplc="721CFF9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134A49F8">
      <w:numFmt w:val="bullet"/>
      <w:lvlText w:val="•"/>
      <w:lvlJc w:val="left"/>
      <w:pPr>
        <w:ind w:left="1620" w:hanging="360"/>
      </w:pPr>
      <w:rPr>
        <w:rFonts w:hint="default"/>
        <w:lang w:val="en-US" w:eastAsia="en-US" w:bidi="ar-SA"/>
      </w:rPr>
    </w:lvl>
    <w:lvl w:ilvl="2" w:tplc="04C0928A">
      <w:numFmt w:val="bullet"/>
      <w:lvlText w:val="•"/>
      <w:lvlJc w:val="left"/>
      <w:pPr>
        <w:ind w:left="2520" w:hanging="360"/>
      </w:pPr>
      <w:rPr>
        <w:rFonts w:hint="default"/>
        <w:lang w:val="en-US" w:eastAsia="en-US" w:bidi="ar-SA"/>
      </w:rPr>
    </w:lvl>
    <w:lvl w:ilvl="3" w:tplc="210E633C">
      <w:numFmt w:val="bullet"/>
      <w:lvlText w:val="•"/>
      <w:lvlJc w:val="left"/>
      <w:pPr>
        <w:ind w:left="3420" w:hanging="360"/>
      </w:pPr>
      <w:rPr>
        <w:rFonts w:hint="default"/>
        <w:lang w:val="en-US" w:eastAsia="en-US" w:bidi="ar-SA"/>
      </w:rPr>
    </w:lvl>
    <w:lvl w:ilvl="4" w:tplc="4E2A1188">
      <w:numFmt w:val="bullet"/>
      <w:lvlText w:val="•"/>
      <w:lvlJc w:val="left"/>
      <w:pPr>
        <w:ind w:left="4320" w:hanging="360"/>
      </w:pPr>
      <w:rPr>
        <w:rFonts w:hint="default"/>
        <w:lang w:val="en-US" w:eastAsia="en-US" w:bidi="ar-SA"/>
      </w:rPr>
    </w:lvl>
    <w:lvl w:ilvl="5" w:tplc="0A6C3980">
      <w:numFmt w:val="bullet"/>
      <w:lvlText w:val="•"/>
      <w:lvlJc w:val="left"/>
      <w:pPr>
        <w:ind w:left="5220" w:hanging="360"/>
      </w:pPr>
      <w:rPr>
        <w:rFonts w:hint="default"/>
        <w:lang w:val="en-US" w:eastAsia="en-US" w:bidi="ar-SA"/>
      </w:rPr>
    </w:lvl>
    <w:lvl w:ilvl="6" w:tplc="6A526616">
      <w:numFmt w:val="bullet"/>
      <w:lvlText w:val="•"/>
      <w:lvlJc w:val="left"/>
      <w:pPr>
        <w:ind w:left="6120" w:hanging="360"/>
      </w:pPr>
      <w:rPr>
        <w:rFonts w:hint="default"/>
        <w:lang w:val="en-US" w:eastAsia="en-US" w:bidi="ar-SA"/>
      </w:rPr>
    </w:lvl>
    <w:lvl w:ilvl="7" w:tplc="C00E83B6">
      <w:numFmt w:val="bullet"/>
      <w:lvlText w:val="•"/>
      <w:lvlJc w:val="left"/>
      <w:pPr>
        <w:ind w:left="7020" w:hanging="360"/>
      </w:pPr>
      <w:rPr>
        <w:rFonts w:hint="default"/>
        <w:lang w:val="en-US" w:eastAsia="en-US" w:bidi="ar-SA"/>
      </w:rPr>
    </w:lvl>
    <w:lvl w:ilvl="8" w:tplc="68169F22">
      <w:numFmt w:val="bullet"/>
      <w:lvlText w:val="•"/>
      <w:lvlJc w:val="left"/>
      <w:pPr>
        <w:ind w:left="7920" w:hanging="360"/>
      </w:pPr>
      <w:rPr>
        <w:rFonts w:hint="default"/>
        <w:lang w:val="en-US" w:eastAsia="en-US" w:bidi="ar-SA"/>
      </w:rPr>
    </w:lvl>
  </w:abstractNum>
  <w:abstractNum w:abstractNumId="14" w15:restartNumberingAfterBreak="0">
    <w:nsid w:val="52F7250A"/>
    <w:multiLevelType w:val="hybridMultilevel"/>
    <w:tmpl w:val="75C81BF0"/>
    <w:lvl w:ilvl="0" w:tplc="37D0730A">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B65A5286">
      <w:numFmt w:val="bullet"/>
      <w:lvlText w:val="•"/>
      <w:lvlJc w:val="left"/>
      <w:pPr>
        <w:ind w:left="1620" w:hanging="360"/>
      </w:pPr>
      <w:rPr>
        <w:rFonts w:hint="default"/>
        <w:lang w:val="en-US" w:eastAsia="en-US" w:bidi="ar-SA"/>
      </w:rPr>
    </w:lvl>
    <w:lvl w:ilvl="2" w:tplc="7312E672">
      <w:numFmt w:val="bullet"/>
      <w:lvlText w:val="•"/>
      <w:lvlJc w:val="left"/>
      <w:pPr>
        <w:ind w:left="2520" w:hanging="360"/>
      </w:pPr>
      <w:rPr>
        <w:rFonts w:hint="default"/>
        <w:lang w:val="en-US" w:eastAsia="en-US" w:bidi="ar-SA"/>
      </w:rPr>
    </w:lvl>
    <w:lvl w:ilvl="3" w:tplc="66DC71CE">
      <w:numFmt w:val="bullet"/>
      <w:lvlText w:val="•"/>
      <w:lvlJc w:val="left"/>
      <w:pPr>
        <w:ind w:left="3420" w:hanging="360"/>
      </w:pPr>
      <w:rPr>
        <w:rFonts w:hint="default"/>
        <w:lang w:val="en-US" w:eastAsia="en-US" w:bidi="ar-SA"/>
      </w:rPr>
    </w:lvl>
    <w:lvl w:ilvl="4" w:tplc="6A827E66">
      <w:numFmt w:val="bullet"/>
      <w:lvlText w:val="•"/>
      <w:lvlJc w:val="left"/>
      <w:pPr>
        <w:ind w:left="4320" w:hanging="360"/>
      </w:pPr>
      <w:rPr>
        <w:rFonts w:hint="default"/>
        <w:lang w:val="en-US" w:eastAsia="en-US" w:bidi="ar-SA"/>
      </w:rPr>
    </w:lvl>
    <w:lvl w:ilvl="5" w:tplc="6DB41DC6">
      <w:numFmt w:val="bullet"/>
      <w:lvlText w:val="•"/>
      <w:lvlJc w:val="left"/>
      <w:pPr>
        <w:ind w:left="5220" w:hanging="360"/>
      </w:pPr>
      <w:rPr>
        <w:rFonts w:hint="default"/>
        <w:lang w:val="en-US" w:eastAsia="en-US" w:bidi="ar-SA"/>
      </w:rPr>
    </w:lvl>
    <w:lvl w:ilvl="6" w:tplc="B05A097C">
      <w:numFmt w:val="bullet"/>
      <w:lvlText w:val="•"/>
      <w:lvlJc w:val="left"/>
      <w:pPr>
        <w:ind w:left="6120" w:hanging="360"/>
      </w:pPr>
      <w:rPr>
        <w:rFonts w:hint="default"/>
        <w:lang w:val="en-US" w:eastAsia="en-US" w:bidi="ar-SA"/>
      </w:rPr>
    </w:lvl>
    <w:lvl w:ilvl="7" w:tplc="307A0D5A">
      <w:numFmt w:val="bullet"/>
      <w:lvlText w:val="•"/>
      <w:lvlJc w:val="left"/>
      <w:pPr>
        <w:ind w:left="7020" w:hanging="360"/>
      </w:pPr>
      <w:rPr>
        <w:rFonts w:hint="default"/>
        <w:lang w:val="en-US" w:eastAsia="en-US" w:bidi="ar-SA"/>
      </w:rPr>
    </w:lvl>
    <w:lvl w:ilvl="8" w:tplc="8870DA18">
      <w:numFmt w:val="bullet"/>
      <w:lvlText w:val="•"/>
      <w:lvlJc w:val="left"/>
      <w:pPr>
        <w:ind w:left="7920" w:hanging="360"/>
      </w:pPr>
      <w:rPr>
        <w:rFonts w:hint="default"/>
        <w:lang w:val="en-US" w:eastAsia="en-US" w:bidi="ar-SA"/>
      </w:rPr>
    </w:lvl>
  </w:abstractNum>
  <w:abstractNum w:abstractNumId="15" w15:restartNumberingAfterBreak="0">
    <w:nsid w:val="53DD0D7B"/>
    <w:multiLevelType w:val="multilevel"/>
    <w:tmpl w:val="AAAE70CA"/>
    <w:lvl w:ilvl="0">
      <w:start w:val="1"/>
      <w:numFmt w:val="decimal"/>
      <w:lvlText w:val="%1."/>
      <w:lvlJc w:val="left"/>
      <w:pPr>
        <w:ind w:left="197" w:hanging="198"/>
        <w:jc w:val="left"/>
      </w:pPr>
      <w:rPr>
        <w:rFonts w:ascii="Calibri" w:eastAsia="Calibri" w:hAnsi="Calibri" w:cs="Calibri" w:hint="default"/>
        <w:b w:val="0"/>
        <w:bCs w:val="0"/>
        <w:i w:val="0"/>
        <w:iCs w:val="0"/>
        <w:spacing w:val="-1"/>
        <w:w w:val="105"/>
        <w:sz w:val="22"/>
        <w:szCs w:val="22"/>
        <w:lang w:val="en-US" w:eastAsia="en-US" w:bidi="ar-SA"/>
      </w:rPr>
    </w:lvl>
    <w:lvl w:ilvl="1">
      <w:start w:val="1"/>
      <w:numFmt w:val="decimal"/>
      <w:lvlText w:val="%1.%2."/>
      <w:lvlJc w:val="left"/>
      <w:pPr>
        <w:ind w:left="634" w:hanging="395"/>
        <w:jc w:val="left"/>
      </w:pPr>
      <w:rPr>
        <w:rFonts w:ascii="Calibri" w:eastAsia="Calibri" w:hAnsi="Calibri" w:cs="Calibri" w:hint="default"/>
        <w:b w:val="0"/>
        <w:bCs w:val="0"/>
        <w:i w:val="0"/>
        <w:iCs w:val="0"/>
        <w:spacing w:val="-1"/>
        <w:w w:val="105"/>
        <w:sz w:val="22"/>
        <w:szCs w:val="22"/>
        <w:lang w:val="en-US" w:eastAsia="en-US" w:bidi="ar-SA"/>
      </w:rPr>
    </w:lvl>
    <w:lvl w:ilvl="2">
      <w:start w:val="1"/>
      <w:numFmt w:val="decimal"/>
      <w:lvlText w:val="%1.%2.%3."/>
      <w:lvlJc w:val="left"/>
      <w:pPr>
        <w:ind w:left="1071" w:hanging="592"/>
        <w:jc w:val="left"/>
      </w:pPr>
      <w:rPr>
        <w:rFonts w:ascii="Calibri" w:eastAsia="Calibri" w:hAnsi="Calibri" w:cs="Calibri" w:hint="default"/>
        <w:b w:val="0"/>
        <w:bCs w:val="0"/>
        <w:i w:val="0"/>
        <w:iCs w:val="0"/>
        <w:spacing w:val="-1"/>
        <w:w w:val="105"/>
        <w:sz w:val="22"/>
        <w:szCs w:val="22"/>
        <w:lang w:val="en-US" w:eastAsia="en-US" w:bidi="ar-SA"/>
      </w:rPr>
    </w:lvl>
    <w:lvl w:ilvl="3">
      <w:numFmt w:val="bullet"/>
      <w:lvlText w:val="•"/>
      <w:lvlJc w:val="left"/>
      <w:pPr>
        <w:ind w:left="2160" w:hanging="592"/>
      </w:pPr>
      <w:rPr>
        <w:rFonts w:hint="default"/>
        <w:lang w:val="en-US" w:eastAsia="en-US" w:bidi="ar-SA"/>
      </w:rPr>
    </w:lvl>
    <w:lvl w:ilvl="4">
      <w:numFmt w:val="bullet"/>
      <w:lvlText w:val="•"/>
      <w:lvlJc w:val="left"/>
      <w:pPr>
        <w:ind w:left="3240" w:hanging="592"/>
      </w:pPr>
      <w:rPr>
        <w:rFonts w:hint="default"/>
        <w:lang w:val="en-US" w:eastAsia="en-US" w:bidi="ar-SA"/>
      </w:rPr>
    </w:lvl>
    <w:lvl w:ilvl="5">
      <w:numFmt w:val="bullet"/>
      <w:lvlText w:val="•"/>
      <w:lvlJc w:val="left"/>
      <w:pPr>
        <w:ind w:left="4320" w:hanging="592"/>
      </w:pPr>
      <w:rPr>
        <w:rFonts w:hint="default"/>
        <w:lang w:val="en-US" w:eastAsia="en-US" w:bidi="ar-SA"/>
      </w:rPr>
    </w:lvl>
    <w:lvl w:ilvl="6">
      <w:numFmt w:val="bullet"/>
      <w:lvlText w:val="•"/>
      <w:lvlJc w:val="left"/>
      <w:pPr>
        <w:ind w:left="5400" w:hanging="592"/>
      </w:pPr>
      <w:rPr>
        <w:rFonts w:hint="default"/>
        <w:lang w:val="en-US" w:eastAsia="en-US" w:bidi="ar-SA"/>
      </w:rPr>
    </w:lvl>
    <w:lvl w:ilvl="7">
      <w:numFmt w:val="bullet"/>
      <w:lvlText w:val="•"/>
      <w:lvlJc w:val="left"/>
      <w:pPr>
        <w:ind w:left="6480" w:hanging="592"/>
      </w:pPr>
      <w:rPr>
        <w:rFonts w:hint="default"/>
        <w:lang w:val="en-US" w:eastAsia="en-US" w:bidi="ar-SA"/>
      </w:rPr>
    </w:lvl>
    <w:lvl w:ilvl="8">
      <w:numFmt w:val="bullet"/>
      <w:lvlText w:val="•"/>
      <w:lvlJc w:val="left"/>
      <w:pPr>
        <w:ind w:left="7560" w:hanging="592"/>
      </w:pPr>
      <w:rPr>
        <w:rFonts w:hint="default"/>
        <w:lang w:val="en-US" w:eastAsia="en-US" w:bidi="ar-SA"/>
      </w:rPr>
    </w:lvl>
  </w:abstractNum>
  <w:abstractNum w:abstractNumId="16" w15:restartNumberingAfterBreak="0">
    <w:nsid w:val="565538BC"/>
    <w:multiLevelType w:val="hybridMultilevel"/>
    <w:tmpl w:val="9BB276FE"/>
    <w:lvl w:ilvl="0" w:tplc="9240184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84CEBCE">
      <w:numFmt w:val="bullet"/>
      <w:lvlText w:val="•"/>
      <w:lvlJc w:val="left"/>
      <w:pPr>
        <w:ind w:left="1620" w:hanging="360"/>
      </w:pPr>
      <w:rPr>
        <w:rFonts w:hint="default"/>
        <w:lang w:val="en-US" w:eastAsia="en-US" w:bidi="ar-SA"/>
      </w:rPr>
    </w:lvl>
    <w:lvl w:ilvl="2" w:tplc="0302B136">
      <w:numFmt w:val="bullet"/>
      <w:lvlText w:val="•"/>
      <w:lvlJc w:val="left"/>
      <w:pPr>
        <w:ind w:left="2520" w:hanging="360"/>
      </w:pPr>
      <w:rPr>
        <w:rFonts w:hint="default"/>
        <w:lang w:val="en-US" w:eastAsia="en-US" w:bidi="ar-SA"/>
      </w:rPr>
    </w:lvl>
    <w:lvl w:ilvl="3" w:tplc="D8D28B06">
      <w:numFmt w:val="bullet"/>
      <w:lvlText w:val="•"/>
      <w:lvlJc w:val="left"/>
      <w:pPr>
        <w:ind w:left="3420" w:hanging="360"/>
      </w:pPr>
      <w:rPr>
        <w:rFonts w:hint="default"/>
        <w:lang w:val="en-US" w:eastAsia="en-US" w:bidi="ar-SA"/>
      </w:rPr>
    </w:lvl>
    <w:lvl w:ilvl="4" w:tplc="EE48024E">
      <w:numFmt w:val="bullet"/>
      <w:lvlText w:val="•"/>
      <w:lvlJc w:val="left"/>
      <w:pPr>
        <w:ind w:left="4320" w:hanging="360"/>
      </w:pPr>
      <w:rPr>
        <w:rFonts w:hint="default"/>
        <w:lang w:val="en-US" w:eastAsia="en-US" w:bidi="ar-SA"/>
      </w:rPr>
    </w:lvl>
    <w:lvl w:ilvl="5" w:tplc="EC3C7D26">
      <w:numFmt w:val="bullet"/>
      <w:lvlText w:val="•"/>
      <w:lvlJc w:val="left"/>
      <w:pPr>
        <w:ind w:left="5220" w:hanging="360"/>
      </w:pPr>
      <w:rPr>
        <w:rFonts w:hint="default"/>
        <w:lang w:val="en-US" w:eastAsia="en-US" w:bidi="ar-SA"/>
      </w:rPr>
    </w:lvl>
    <w:lvl w:ilvl="6" w:tplc="907C5CEC">
      <w:numFmt w:val="bullet"/>
      <w:lvlText w:val="•"/>
      <w:lvlJc w:val="left"/>
      <w:pPr>
        <w:ind w:left="6120" w:hanging="360"/>
      </w:pPr>
      <w:rPr>
        <w:rFonts w:hint="default"/>
        <w:lang w:val="en-US" w:eastAsia="en-US" w:bidi="ar-SA"/>
      </w:rPr>
    </w:lvl>
    <w:lvl w:ilvl="7" w:tplc="24EA9494">
      <w:numFmt w:val="bullet"/>
      <w:lvlText w:val="•"/>
      <w:lvlJc w:val="left"/>
      <w:pPr>
        <w:ind w:left="7020" w:hanging="360"/>
      </w:pPr>
      <w:rPr>
        <w:rFonts w:hint="default"/>
        <w:lang w:val="en-US" w:eastAsia="en-US" w:bidi="ar-SA"/>
      </w:rPr>
    </w:lvl>
    <w:lvl w:ilvl="8" w:tplc="744AD852">
      <w:numFmt w:val="bullet"/>
      <w:lvlText w:val="•"/>
      <w:lvlJc w:val="left"/>
      <w:pPr>
        <w:ind w:left="7920" w:hanging="360"/>
      </w:pPr>
      <w:rPr>
        <w:rFonts w:hint="default"/>
        <w:lang w:val="en-US" w:eastAsia="en-US" w:bidi="ar-SA"/>
      </w:rPr>
    </w:lvl>
  </w:abstractNum>
  <w:abstractNum w:abstractNumId="17" w15:restartNumberingAfterBreak="0">
    <w:nsid w:val="58B736E2"/>
    <w:multiLevelType w:val="hybridMultilevel"/>
    <w:tmpl w:val="70D41594"/>
    <w:lvl w:ilvl="0" w:tplc="0DE8E4F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35CAFA98">
      <w:numFmt w:val="bullet"/>
      <w:lvlText w:val="•"/>
      <w:lvlJc w:val="left"/>
      <w:pPr>
        <w:ind w:left="1620" w:hanging="360"/>
      </w:pPr>
      <w:rPr>
        <w:rFonts w:hint="default"/>
        <w:lang w:val="en-US" w:eastAsia="en-US" w:bidi="ar-SA"/>
      </w:rPr>
    </w:lvl>
    <w:lvl w:ilvl="2" w:tplc="37E0DD2C">
      <w:numFmt w:val="bullet"/>
      <w:lvlText w:val="•"/>
      <w:lvlJc w:val="left"/>
      <w:pPr>
        <w:ind w:left="2520" w:hanging="360"/>
      </w:pPr>
      <w:rPr>
        <w:rFonts w:hint="default"/>
        <w:lang w:val="en-US" w:eastAsia="en-US" w:bidi="ar-SA"/>
      </w:rPr>
    </w:lvl>
    <w:lvl w:ilvl="3" w:tplc="81DEA34A">
      <w:numFmt w:val="bullet"/>
      <w:lvlText w:val="•"/>
      <w:lvlJc w:val="left"/>
      <w:pPr>
        <w:ind w:left="3420" w:hanging="360"/>
      </w:pPr>
      <w:rPr>
        <w:rFonts w:hint="default"/>
        <w:lang w:val="en-US" w:eastAsia="en-US" w:bidi="ar-SA"/>
      </w:rPr>
    </w:lvl>
    <w:lvl w:ilvl="4" w:tplc="DB107808">
      <w:numFmt w:val="bullet"/>
      <w:lvlText w:val="•"/>
      <w:lvlJc w:val="left"/>
      <w:pPr>
        <w:ind w:left="4320" w:hanging="360"/>
      </w:pPr>
      <w:rPr>
        <w:rFonts w:hint="default"/>
        <w:lang w:val="en-US" w:eastAsia="en-US" w:bidi="ar-SA"/>
      </w:rPr>
    </w:lvl>
    <w:lvl w:ilvl="5" w:tplc="2BE8EDA2">
      <w:numFmt w:val="bullet"/>
      <w:lvlText w:val="•"/>
      <w:lvlJc w:val="left"/>
      <w:pPr>
        <w:ind w:left="5220" w:hanging="360"/>
      </w:pPr>
      <w:rPr>
        <w:rFonts w:hint="default"/>
        <w:lang w:val="en-US" w:eastAsia="en-US" w:bidi="ar-SA"/>
      </w:rPr>
    </w:lvl>
    <w:lvl w:ilvl="6" w:tplc="0B1EEB20">
      <w:numFmt w:val="bullet"/>
      <w:lvlText w:val="•"/>
      <w:lvlJc w:val="left"/>
      <w:pPr>
        <w:ind w:left="6120" w:hanging="360"/>
      </w:pPr>
      <w:rPr>
        <w:rFonts w:hint="default"/>
        <w:lang w:val="en-US" w:eastAsia="en-US" w:bidi="ar-SA"/>
      </w:rPr>
    </w:lvl>
    <w:lvl w:ilvl="7" w:tplc="DD1899A2">
      <w:numFmt w:val="bullet"/>
      <w:lvlText w:val="•"/>
      <w:lvlJc w:val="left"/>
      <w:pPr>
        <w:ind w:left="7020" w:hanging="360"/>
      </w:pPr>
      <w:rPr>
        <w:rFonts w:hint="default"/>
        <w:lang w:val="en-US" w:eastAsia="en-US" w:bidi="ar-SA"/>
      </w:rPr>
    </w:lvl>
    <w:lvl w:ilvl="8" w:tplc="478EAA0C">
      <w:numFmt w:val="bullet"/>
      <w:lvlText w:val="•"/>
      <w:lvlJc w:val="left"/>
      <w:pPr>
        <w:ind w:left="7920" w:hanging="360"/>
      </w:pPr>
      <w:rPr>
        <w:rFonts w:hint="default"/>
        <w:lang w:val="en-US" w:eastAsia="en-US" w:bidi="ar-SA"/>
      </w:rPr>
    </w:lvl>
  </w:abstractNum>
  <w:abstractNum w:abstractNumId="18" w15:restartNumberingAfterBreak="0">
    <w:nsid w:val="5CC1151A"/>
    <w:multiLevelType w:val="hybridMultilevel"/>
    <w:tmpl w:val="501E1AF0"/>
    <w:lvl w:ilvl="0" w:tplc="E2FC6B38">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13853D0">
      <w:numFmt w:val="bullet"/>
      <w:lvlText w:val="•"/>
      <w:lvlJc w:val="left"/>
      <w:pPr>
        <w:ind w:left="1620" w:hanging="360"/>
      </w:pPr>
      <w:rPr>
        <w:rFonts w:hint="default"/>
        <w:lang w:val="en-US" w:eastAsia="en-US" w:bidi="ar-SA"/>
      </w:rPr>
    </w:lvl>
    <w:lvl w:ilvl="2" w:tplc="AC28F77A">
      <w:numFmt w:val="bullet"/>
      <w:lvlText w:val="•"/>
      <w:lvlJc w:val="left"/>
      <w:pPr>
        <w:ind w:left="2520" w:hanging="360"/>
      </w:pPr>
      <w:rPr>
        <w:rFonts w:hint="default"/>
        <w:lang w:val="en-US" w:eastAsia="en-US" w:bidi="ar-SA"/>
      </w:rPr>
    </w:lvl>
    <w:lvl w:ilvl="3" w:tplc="C538B308">
      <w:numFmt w:val="bullet"/>
      <w:lvlText w:val="•"/>
      <w:lvlJc w:val="left"/>
      <w:pPr>
        <w:ind w:left="3420" w:hanging="360"/>
      </w:pPr>
      <w:rPr>
        <w:rFonts w:hint="default"/>
        <w:lang w:val="en-US" w:eastAsia="en-US" w:bidi="ar-SA"/>
      </w:rPr>
    </w:lvl>
    <w:lvl w:ilvl="4" w:tplc="D7CAD9F2">
      <w:numFmt w:val="bullet"/>
      <w:lvlText w:val="•"/>
      <w:lvlJc w:val="left"/>
      <w:pPr>
        <w:ind w:left="4320" w:hanging="360"/>
      </w:pPr>
      <w:rPr>
        <w:rFonts w:hint="default"/>
        <w:lang w:val="en-US" w:eastAsia="en-US" w:bidi="ar-SA"/>
      </w:rPr>
    </w:lvl>
    <w:lvl w:ilvl="5" w:tplc="DCD0BD30">
      <w:numFmt w:val="bullet"/>
      <w:lvlText w:val="•"/>
      <w:lvlJc w:val="left"/>
      <w:pPr>
        <w:ind w:left="5220" w:hanging="360"/>
      </w:pPr>
      <w:rPr>
        <w:rFonts w:hint="default"/>
        <w:lang w:val="en-US" w:eastAsia="en-US" w:bidi="ar-SA"/>
      </w:rPr>
    </w:lvl>
    <w:lvl w:ilvl="6" w:tplc="4D18FB0A">
      <w:numFmt w:val="bullet"/>
      <w:lvlText w:val="•"/>
      <w:lvlJc w:val="left"/>
      <w:pPr>
        <w:ind w:left="6120" w:hanging="360"/>
      </w:pPr>
      <w:rPr>
        <w:rFonts w:hint="default"/>
        <w:lang w:val="en-US" w:eastAsia="en-US" w:bidi="ar-SA"/>
      </w:rPr>
    </w:lvl>
    <w:lvl w:ilvl="7" w:tplc="6C963DA4">
      <w:numFmt w:val="bullet"/>
      <w:lvlText w:val="•"/>
      <w:lvlJc w:val="left"/>
      <w:pPr>
        <w:ind w:left="7020" w:hanging="360"/>
      </w:pPr>
      <w:rPr>
        <w:rFonts w:hint="default"/>
        <w:lang w:val="en-US" w:eastAsia="en-US" w:bidi="ar-SA"/>
      </w:rPr>
    </w:lvl>
    <w:lvl w:ilvl="8" w:tplc="28F23528">
      <w:numFmt w:val="bullet"/>
      <w:lvlText w:val="•"/>
      <w:lvlJc w:val="left"/>
      <w:pPr>
        <w:ind w:left="7920" w:hanging="360"/>
      </w:pPr>
      <w:rPr>
        <w:rFonts w:hint="default"/>
        <w:lang w:val="en-US" w:eastAsia="en-US" w:bidi="ar-SA"/>
      </w:rPr>
    </w:lvl>
  </w:abstractNum>
  <w:abstractNum w:abstractNumId="19" w15:restartNumberingAfterBreak="0">
    <w:nsid w:val="5E4A06BE"/>
    <w:multiLevelType w:val="hybridMultilevel"/>
    <w:tmpl w:val="CB6EF034"/>
    <w:lvl w:ilvl="0" w:tplc="AF4C739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F8886B0">
      <w:numFmt w:val="bullet"/>
      <w:lvlText w:val="•"/>
      <w:lvlJc w:val="left"/>
      <w:pPr>
        <w:ind w:left="1620" w:hanging="360"/>
      </w:pPr>
      <w:rPr>
        <w:rFonts w:hint="default"/>
        <w:lang w:val="en-US" w:eastAsia="en-US" w:bidi="ar-SA"/>
      </w:rPr>
    </w:lvl>
    <w:lvl w:ilvl="2" w:tplc="A6D8462A">
      <w:numFmt w:val="bullet"/>
      <w:lvlText w:val="•"/>
      <w:lvlJc w:val="left"/>
      <w:pPr>
        <w:ind w:left="2520" w:hanging="360"/>
      </w:pPr>
      <w:rPr>
        <w:rFonts w:hint="default"/>
        <w:lang w:val="en-US" w:eastAsia="en-US" w:bidi="ar-SA"/>
      </w:rPr>
    </w:lvl>
    <w:lvl w:ilvl="3" w:tplc="1C36A8F0">
      <w:numFmt w:val="bullet"/>
      <w:lvlText w:val="•"/>
      <w:lvlJc w:val="left"/>
      <w:pPr>
        <w:ind w:left="3420" w:hanging="360"/>
      </w:pPr>
      <w:rPr>
        <w:rFonts w:hint="default"/>
        <w:lang w:val="en-US" w:eastAsia="en-US" w:bidi="ar-SA"/>
      </w:rPr>
    </w:lvl>
    <w:lvl w:ilvl="4" w:tplc="9424C3EE">
      <w:numFmt w:val="bullet"/>
      <w:lvlText w:val="•"/>
      <w:lvlJc w:val="left"/>
      <w:pPr>
        <w:ind w:left="4320" w:hanging="360"/>
      </w:pPr>
      <w:rPr>
        <w:rFonts w:hint="default"/>
        <w:lang w:val="en-US" w:eastAsia="en-US" w:bidi="ar-SA"/>
      </w:rPr>
    </w:lvl>
    <w:lvl w:ilvl="5" w:tplc="23E8C3CA">
      <w:numFmt w:val="bullet"/>
      <w:lvlText w:val="•"/>
      <w:lvlJc w:val="left"/>
      <w:pPr>
        <w:ind w:left="5220" w:hanging="360"/>
      </w:pPr>
      <w:rPr>
        <w:rFonts w:hint="default"/>
        <w:lang w:val="en-US" w:eastAsia="en-US" w:bidi="ar-SA"/>
      </w:rPr>
    </w:lvl>
    <w:lvl w:ilvl="6" w:tplc="B0205654">
      <w:numFmt w:val="bullet"/>
      <w:lvlText w:val="•"/>
      <w:lvlJc w:val="left"/>
      <w:pPr>
        <w:ind w:left="6120" w:hanging="360"/>
      </w:pPr>
      <w:rPr>
        <w:rFonts w:hint="default"/>
        <w:lang w:val="en-US" w:eastAsia="en-US" w:bidi="ar-SA"/>
      </w:rPr>
    </w:lvl>
    <w:lvl w:ilvl="7" w:tplc="2CC00772">
      <w:numFmt w:val="bullet"/>
      <w:lvlText w:val="•"/>
      <w:lvlJc w:val="left"/>
      <w:pPr>
        <w:ind w:left="7020" w:hanging="360"/>
      </w:pPr>
      <w:rPr>
        <w:rFonts w:hint="default"/>
        <w:lang w:val="en-US" w:eastAsia="en-US" w:bidi="ar-SA"/>
      </w:rPr>
    </w:lvl>
    <w:lvl w:ilvl="8" w:tplc="2444A33E">
      <w:numFmt w:val="bullet"/>
      <w:lvlText w:val="•"/>
      <w:lvlJc w:val="left"/>
      <w:pPr>
        <w:ind w:left="7920" w:hanging="360"/>
      </w:pPr>
      <w:rPr>
        <w:rFonts w:hint="default"/>
        <w:lang w:val="en-US" w:eastAsia="en-US" w:bidi="ar-SA"/>
      </w:rPr>
    </w:lvl>
  </w:abstractNum>
  <w:abstractNum w:abstractNumId="20" w15:restartNumberingAfterBreak="0">
    <w:nsid w:val="61316DF5"/>
    <w:multiLevelType w:val="hybridMultilevel"/>
    <w:tmpl w:val="2FCADAE0"/>
    <w:lvl w:ilvl="0" w:tplc="851294F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057CBC3E">
      <w:numFmt w:val="bullet"/>
      <w:lvlText w:val="•"/>
      <w:lvlJc w:val="left"/>
      <w:pPr>
        <w:ind w:left="1620" w:hanging="360"/>
      </w:pPr>
      <w:rPr>
        <w:rFonts w:hint="default"/>
        <w:lang w:val="en-US" w:eastAsia="en-US" w:bidi="ar-SA"/>
      </w:rPr>
    </w:lvl>
    <w:lvl w:ilvl="2" w:tplc="384ACF56">
      <w:numFmt w:val="bullet"/>
      <w:lvlText w:val="•"/>
      <w:lvlJc w:val="left"/>
      <w:pPr>
        <w:ind w:left="2520" w:hanging="360"/>
      </w:pPr>
      <w:rPr>
        <w:rFonts w:hint="default"/>
        <w:lang w:val="en-US" w:eastAsia="en-US" w:bidi="ar-SA"/>
      </w:rPr>
    </w:lvl>
    <w:lvl w:ilvl="3" w:tplc="A7224BE8">
      <w:numFmt w:val="bullet"/>
      <w:lvlText w:val="•"/>
      <w:lvlJc w:val="left"/>
      <w:pPr>
        <w:ind w:left="3420" w:hanging="360"/>
      </w:pPr>
      <w:rPr>
        <w:rFonts w:hint="default"/>
        <w:lang w:val="en-US" w:eastAsia="en-US" w:bidi="ar-SA"/>
      </w:rPr>
    </w:lvl>
    <w:lvl w:ilvl="4" w:tplc="96B2BF70">
      <w:numFmt w:val="bullet"/>
      <w:lvlText w:val="•"/>
      <w:lvlJc w:val="left"/>
      <w:pPr>
        <w:ind w:left="4320" w:hanging="360"/>
      </w:pPr>
      <w:rPr>
        <w:rFonts w:hint="default"/>
        <w:lang w:val="en-US" w:eastAsia="en-US" w:bidi="ar-SA"/>
      </w:rPr>
    </w:lvl>
    <w:lvl w:ilvl="5" w:tplc="BD7605FA">
      <w:numFmt w:val="bullet"/>
      <w:lvlText w:val="•"/>
      <w:lvlJc w:val="left"/>
      <w:pPr>
        <w:ind w:left="5220" w:hanging="360"/>
      </w:pPr>
      <w:rPr>
        <w:rFonts w:hint="default"/>
        <w:lang w:val="en-US" w:eastAsia="en-US" w:bidi="ar-SA"/>
      </w:rPr>
    </w:lvl>
    <w:lvl w:ilvl="6" w:tplc="BDE81918">
      <w:numFmt w:val="bullet"/>
      <w:lvlText w:val="•"/>
      <w:lvlJc w:val="left"/>
      <w:pPr>
        <w:ind w:left="6120" w:hanging="360"/>
      </w:pPr>
      <w:rPr>
        <w:rFonts w:hint="default"/>
        <w:lang w:val="en-US" w:eastAsia="en-US" w:bidi="ar-SA"/>
      </w:rPr>
    </w:lvl>
    <w:lvl w:ilvl="7" w:tplc="0F08F1CE">
      <w:numFmt w:val="bullet"/>
      <w:lvlText w:val="•"/>
      <w:lvlJc w:val="left"/>
      <w:pPr>
        <w:ind w:left="7020" w:hanging="360"/>
      </w:pPr>
      <w:rPr>
        <w:rFonts w:hint="default"/>
        <w:lang w:val="en-US" w:eastAsia="en-US" w:bidi="ar-SA"/>
      </w:rPr>
    </w:lvl>
    <w:lvl w:ilvl="8" w:tplc="165887EA">
      <w:numFmt w:val="bullet"/>
      <w:lvlText w:val="•"/>
      <w:lvlJc w:val="left"/>
      <w:pPr>
        <w:ind w:left="7920" w:hanging="360"/>
      </w:pPr>
      <w:rPr>
        <w:rFonts w:hint="default"/>
        <w:lang w:val="en-US" w:eastAsia="en-US" w:bidi="ar-SA"/>
      </w:rPr>
    </w:lvl>
  </w:abstractNum>
  <w:abstractNum w:abstractNumId="21" w15:restartNumberingAfterBreak="0">
    <w:nsid w:val="63505286"/>
    <w:multiLevelType w:val="hybridMultilevel"/>
    <w:tmpl w:val="6AB068F0"/>
    <w:lvl w:ilvl="0" w:tplc="4BDC888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1E6802C6">
      <w:numFmt w:val="bullet"/>
      <w:lvlText w:val="•"/>
      <w:lvlJc w:val="left"/>
      <w:pPr>
        <w:ind w:left="1620" w:hanging="360"/>
      </w:pPr>
      <w:rPr>
        <w:rFonts w:hint="default"/>
        <w:lang w:val="en-US" w:eastAsia="en-US" w:bidi="ar-SA"/>
      </w:rPr>
    </w:lvl>
    <w:lvl w:ilvl="2" w:tplc="B45CAF16">
      <w:numFmt w:val="bullet"/>
      <w:lvlText w:val="•"/>
      <w:lvlJc w:val="left"/>
      <w:pPr>
        <w:ind w:left="2520" w:hanging="360"/>
      </w:pPr>
      <w:rPr>
        <w:rFonts w:hint="default"/>
        <w:lang w:val="en-US" w:eastAsia="en-US" w:bidi="ar-SA"/>
      </w:rPr>
    </w:lvl>
    <w:lvl w:ilvl="3" w:tplc="6E5C17E2">
      <w:numFmt w:val="bullet"/>
      <w:lvlText w:val="•"/>
      <w:lvlJc w:val="left"/>
      <w:pPr>
        <w:ind w:left="3420" w:hanging="360"/>
      </w:pPr>
      <w:rPr>
        <w:rFonts w:hint="default"/>
        <w:lang w:val="en-US" w:eastAsia="en-US" w:bidi="ar-SA"/>
      </w:rPr>
    </w:lvl>
    <w:lvl w:ilvl="4" w:tplc="81CCF33C">
      <w:numFmt w:val="bullet"/>
      <w:lvlText w:val="•"/>
      <w:lvlJc w:val="left"/>
      <w:pPr>
        <w:ind w:left="4320" w:hanging="360"/>
      </w:pPr>
      <w:rPr>
        <w:rFonts w:hint="default"/>
        <w:lang w:val="en-US" w:eastAsia="en-US" w:bidi="ar-SA"/>
      </w:rPr>
    </w:lvl>
    <w:lvl w:ilvl="5" w:tplc="E384D47E">
      <w:numFmt w:val="bullet"/>
      <w:lvlText w:val="•"/>
      <w:lvlJc w:val="left"/>
      <w:pPr>
        <w:ind w:left="5220" w:hanging="360"/>
      </w:pPr>
      <w:rPr>
        <w:rFonts w:hint="default"/>
        <w:lang w:val="en-US" w:eastAsia="en-US" w:bidi="ar-SA"/>
      </w:rPr>
    </w:lvl>
    <w:lvl w:ilvl="6" w:tplc="A50E7B22">
      <w:numFmt w:val="bullet"/>
      <w:lvlText w:val="•"/>
      <w:lvlJc w:val="left"/>
      <w:pPr>
        <w:ind w:left="6120" w:hanging="360"/>
      </w:pPr>
      <w:rPr>
        <w:rFonts w:hint="default"/>
        <w:lang w:val="en-US" w:eastAsia="en-US" w:bidi="ar-SA"/>
      </w:rPr>
    </w:lvl>
    <w:lvl w:ilvl="7" w:tplc="4CDCE254">
      <w:numFmt w:val="bullet"/>
      <w:lvlText w:val="•"/>
      <w:lvlJc w:val="left"/>
      <w:pPr>
        <w:ind w:left="7020" w:hanging="360"/>
      </w:pPr>
      <w:rPr>
        <w:rFonts w:hint="default"/>
        <w:lang w:val="en-US" w:eastAsia="en-US" w:bidi="ar-SA"/>
      </w:rPr>
    </w:lvl>
    <w:lvl w:ilvl="8" w:tplc="4A52958E">
      <w:numFmt w:val="bullet"/>
      <w:lvlText w:val="•"/>
      <w:lvlJc w:val="left"/>
      <w:pPr>
        <w:ind w:left="7920" w:hanging="360"/>
      </w:pPr>
      <w:rPr>
        <w:rFonts w:hint="default"/>
        <w:lang w:val="en-US" w:eastAsia="en-US" w:bidi="ar-SA"/>
      </w:rPr>
    </w:lvl>
  </w:abstractNum>
  <w:abstractNum w:abstractNumId="22" w15:restartNumberingAfterBreak="0">
    <w:nsid w:val="64876BD8"/>
    <w:multiLevelType w:val="hybridMultilevel"/>
    <w:tmpl w:val="0A74459E"/>
    <w:lvl w:ilvl="0" w:tplc="18420C5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2C38AA72">
      <w:numFmt w:val="bullet"/>
      <w:lvlText w:val="•"/>
      <w:lvlJc w:val="left"/>
      <w:pPr>
        <w:ind w:left="1620" w:hanging="360"/>
      </w:pPr>
      <w:rPr>
        <w:rFonts w:hint="default"/>
        <w:lang w:val="en-US" w:eastAsia="en-US" w:bidi="ar-SA"/>
      </w:rPr>
    </w:lvl>
    <w:lvl w:ilvl="2" w:tplc="4F086FB4">
      <w:numFmt w:val="bullet"/>
      <w:lvlText w:val="•"/>
      <w:lvlJc w:val="left"/>
      <w:pPr>
        <w:ind w:left="2520" w:hanging="360"/>
      </w:pPr>
      <w:rPr>
        <w:rFonts w:hint="default"/>
        <w:lang w:val="en-US" w:eastAsia="en-US" w:bidi="ar-SA"/>
      </w:rPr>
    </w:lvl>
    <w:lvl w:ilvl="3" w:tplc="B4FE01C0">
      <w:numFmt w:val="bullet"/>
      <w:lvlText w:val="•"/>
      <w:lvlJc w:val="left"/>
      <w:pPr>
        <w:ind w:left="3420" w:hanging="360"/>
      </w:pPr>
      <w:rPr>
        <w:rFonts w:hint="default"/>
        <w:lang w:val="en-US" w:eastAsia="en-US" w:bidi="ar-SA"/>
      </w:rPr>
    </w:lvl>
    <w:lvl w:ilvl="4" w:tplc="8DAC7A16">
      <w:numFmt w:val="bullet"/>
      <w:lvlText w:val="•"/>
      <w:lvlJc w:val="left"/>
      <w:pPr>
        <w:ind w:left="4320" w:hanging="360"/>
      </w:pPr>
      <w:rPr>
        <w:rFonts w:hint="default"/>
        <w:lang w:val="en-US" w:eastAsia="en-US" w:bidi="ar-SA"/>
      </w:rPr>
    </w:lvl>
    <w:lvl w:ilvl="5" w:tplc="336AD818">
      <w:numFmt w:val="bullet"/>
      <w:lvlText w:val="•"/>
      <w:lvlJc w:val="left"/>
      <w:pPr>
        <w:ind w:left="5220" w:hanging="360"/>
      </w:pPr>
      <w:rPr>
        <w:rFonts w:hint="default"/>
        <w:lang w:val="en-US" w:eastAsia="en-US" w:bidi="ar-SA"/>
      </w:rPr>
    </w:lvl>
    <w:lvl w:ilvl="6" w:tplc="CB0406D6">
      <w:numFmt w:val="bullet"/>
      <w:lvlText w:val="•"/>
      <w:lvlJc w:val="left"/>
      <w:pPr>
        <w:ind w:left="6120" w:hanging="360"/>
      </w:pPr>
      <w:rPr>
        <w:rFonts w:hint="default"/>
        <w:lang w:val="en-US" w:eastAsia="en-US" w:bidi="ar-SA"/>
      </w:rPr>
    </w:lvl>
    <w:lvl w:ilvl="7" w:tplc="8FF8A7AC">
      <w:numFmt w:val="bullet"/>
      <w:lvlText w:val="•"/>
      <w:lvlJc w:val="left"/>
      <w:pPr>
        <w:ind w:left="7020" w:hanging="360"/>
      </w:pPr>
      <w:rPr>
        <w:rFonts w:hint="default"/>
        <w:lang w:val="en-US" w:eastAsia="en-US" w:bidi="ar-SA"/>
      </w:rPr>
    </w:lvl>
    <w:lvl w:ilvl="8" w:tplc="FCAAC2FE">
      <w:numFmt w:val="bullet"/>
      <w:lvlText w:val="•"/>
      <w:lvlJc w:val="left"/>
      <w:pPr>
        <w:ind w:left="7920" w:hanging="360"/>
      </w:pPr>
      <w:rPr>
        <w:rFonts w:hint="default"/>
        <w:lang w:val="en-US" w:eastAsia="en-US" w:bidi="ar-SA"/>
      </w:rPr>
    </w:lvl>
  </w:abstractNum>
  <w:abstractNum w:abstractNumId="23" w15:restartNumberingAfterBreak="0">
    <w:nsid w:val="66C01646"/>
    <w:multiLevelType w:val="hybridMultilevel"/>
    <w:tmpl w:val="4BDCA56A"/>
    <w:lvl w:ilvl="0" w:tplc="3C1200D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335A9484">
      <w:numFmt w:val="bullet"/>
      <w:lvlText w:val="•"/>
      <w:lvlJc w:val="left"/>
      <w:pPr>
        <w:ind w:left="1620" w:hanging="360"/>
      </w:pPr>
      <w:rPr>
        <w:rFonts w:hint="default"/>
        <w:lang w:val="en-US" w:eastAsia="en-US" w:bidi="ar-SA"/>
      </w:rPr>
    </w:lvl>
    <w:lvl w:ilvl="2" w:tplc="3A5C59EE">
      <w:numFmt w:val="bullet"/>
      <w:lvlText w:val="•"/>
      <w:lvlJc w:val="left"/>
      <w:pPr>
        <w:ind w:left="2520" w:hanging="360"/>
      </w:pPr>
      <w:rPr>
        <w:rFonts w:hint="default"/>
        <w:lang w:val="en-US" w:eastAsia="en-US" w:bidi="ar-SA"/>
      </w:rPr>
    </w:lvl>
    <w:lvl w:ilvl="3" w:tplc="61404264">
      <w:numFmt w:val="bullet"/>
      <w:lvlText w:val="•"/>
      <w:lvlJc w:val="left"/>
      <w:pPr>
        <w:ind w:left="3420" w:hanging="360"/>
      </w:pPr>
      <w:rPr>
        <w:rFonts w:hint="default"/>
        <w:lang w:val="en-US" w:eastAsia="en-US" w:bidi="ar-SA"/>
      </w:rPr>
    </w:lvl>
    <w:lvl w:ilvl="4" w:tplc="463CE28E">
      <w:numFmt w:val="bullet"/>
      <w:lvlText w:val="•"/>
      <w:lvlJc w:val="left"/>
      <w:pPr>
        <w:ind w:left="4320" w:hanging="360"/>
      </w:pPr>
      <w:rPr>
        <w:rFonts w:hint="default"/>
        <w:lang w:val="en-US" w:eastAsia="en-US" w:bidi="ar-SA"/>
      </w:rPr>
    </w:lvl>
    <w:lvl w:ilvl="5" w:tplc="19C86820">
      <w:numFmt w:val="bullet"/>
      <w:lvlText w:val="•"/>
      <w:lvlJc w:val="left"/>
      <w:pPr>
        <w:ind w:left="5220" w:hanging="360"/>
      </w:pPr>
      <w:rPr>
        <w:rFonts w:hint="default"/>
        <w:lang w:val="en-US" w:eastAsia="en-US" w:bidi="ar-SA"/>
      </w:rPr>
    </w:lvl>
    <w:lvl w:ilvl="6" w:tplc="04E063AE">
      <w:numFmt w:val="bullet"/>
      <w:lvlText w:val="•"/>
      <w:lvlJc w:val="left"/>
      <w:pPr>
        <w:ind w:left="6120" w:hanging="360"/>
      </w:pPr>
      <w:rPr>
        <w:rFonts w:hint="default"/>
        <w:lang w:val="en-US" w:eastAsia="en-US" w:bidi="ar-SA"/>
      </w:rPr>
    </w:lvl>
    <w:lvl w:ilvl="7" w:tplc="6C42AE7A">
      <w:numFmt w:val="bullet"/>
      <w:lvlText w:val="•"/>
      <w:lvlJc w:val="left"/>
      <w:pPr>
        <w:ind w:left="7020" w:hanging="360"/>
      </w:pPr>
      <w:rPr>
        <w:rFonts w:hint="default"/>
        <w:lang w:val="en-US" w:eastAsia="en-US" w:bidi="ar-SA"/>
      </w:rPr>
    </w:lvl>
    <w:lvl w:ilvl="8" w:tplc="09FED266">
      <w:numFmt w:val="bullet"/>
      <w:lvlText w:val="•"/>
      <w:lvlJc w:val="left"/>
      <w:pPr>
        <w:ind w:left="7920" w:hanging="360"/>
      </w:pPr>
      <w:rPr>
        <w:rFonts w:hint="default"/>
        <w:lang w:val="en-US" w:eastAsia="en-US" w:bidi="ar-SA"/>
      </w:rPr>
    </w:lvl>
  </w:abstractNum>
  <w:abstractNum w:abstractNumId="24" w15:restartNumberingAfterBreak="0">
    <w:nsid w:val="67E51C82"/>
    <w:multiLevelType w:val="hybridMultilevel"/>
    <w:tmpl w:val="A238C890"/>
    <w:lvl w:ilvl="0" w:tplc="D1A4FDF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E78EBD3A">
      <w:numFmt w:val="bullet"/>
      <w:lvlText w:val="•"/>
      <w:lvlJc w:val="left"/>
      <w:pPr>
        <w:ind w:left="1620" w:hanging="360"/>
      </w:pPr>
      <w:rPr>
        <w:rFonts w:hint="default"/>
        <w:lang w:val="en-US" w:eastAsia="en-US" w:bidi="ar-SA"/>
      </w:rPr>
    </w:lvl>
    <w:lvl w:ilvl="2" w:tplc="CF8A990E">
      <w:numFmt w:val="bullet"/>
      <w:lvlText w:val="•"/>
      <w:lvlJc w:val="left"/>
      <w:pPr>
        <w:ind w:left="2520" w:hanging="360"/>
      </w:pPr>
      <w:rPr>
        <w:rFonts w:hint="default"/>
        <w:lang w:val="en-US" w:eastAsia="en-US" w:bidi="ar-SA"/>
      </w:rPr>
    </w:lvl>
    <w:lvl w:ilvl="3" w:tplc="3BFC873A">
      <w:numFmt w:val="bullet"/>
      <w:lvlText w:val="•"/>
      <w:lvlJc w:val="left"/>
      <w:pPr>
        <w:ind w:left="3420" w:hanging="360"/>
      </w:pPr>
      <w:rPr>
        <w:rFonts w:hint="default"/>
        <w:lang w:val="en-US" w:eastAsia="en-US" w:bidi="ar-SA"/>
      </w:rPr>
    </w:lvl>
    <w:lvl w:ilvl="4" w:tplc="3A401E50">
      <w:numFmt w:val="bullet"/>
      <w:lvlText w:val="•"/>
      <w:lvlJc w:val="left"/>
      <w:pPr>
        <w:ind w:left="4320" w:hanging="360"/>
      </w:pPr>
      <w:rPr>
        <w:rFonts w:hint="default"/>
        <w:lang w:val="en-US" w:eastAsia="en-US" w:bidi="ar-SA"/>
      </w:rPr>
    </w:lvl>
    <w:lvl w:ilvl="5" w:tplc="4C140E74">
      <w:numFmt w:val="bullet"/>
      <w:lvlText w:val="•"/>
      <w:lvlJc w:val="left"/>
      <w:pPr>
        <w:ind w:left="5220" w:hanging="360"/>
      </w:pPr>
      <w:rPr>
        <w:rFonts w:hint="default"/>
        <w:lang w:val="en-US" w:eastAsia="en-US" w:bidi="ar-SA"/>
      </w:rPr>
    </w:lvl>
    <w:lvl w:ilvl="6" w:tplc="BBD466C2">
      <w:numFmt w:val="bullet"/>
      <w:lvlText w:val="•"/>
      <w:lvlJc w:val="left"/>
      <w:pPr>
        <w:ind w:left="6120" w:hanging="360"/>
      </w:pPr>
      <w:rPr>
        <w:rFonts w:hint="default"/>
        <w:lang w:val="en-US" w:eastAsia="en-US" w:bidi="ar-SA"/>
      </w:rPr>
    </w:lvl>
    <w:lvl w:ilvl="7" w:tplc="BA8AE638">
      <w:numFmt w:val="bullet"/>
      <w:lvlText w:val="•"/>
      <w:lvlJc w:val="left"/>
      <w:pPr>
        <w:ind w:left="7020" w:hanging="360"/>
      </w:pPr>
      <w:rPr>
        <w:rFonts w:hint="default"/>
        <w:lang w:val="en-US" w:eastAsia="en-US" w:bidi="ar-SA"/>
      </w:rPr>
    </w:lvl>
    <w:lvl w:ilvl="8" w:tplc="AD6E043A">
      <w:numFmt w:val="bullet"/>
      <w:lvlText w:val="•"/>
      <w:lvlJc w:val="left"/>
      <w:pPr>
        <w:ind w:left="7920" w:hanging="360"/>
      </w:pPr>
      <w:rPr>
        <w:rFonts w:hint="default"/>
        <w:lang w:val="en-US" w:eastAsia="en-US" w:bidi="ar-SA"/>
      </w:rPr>
    </w:lvl>
  </w:abstractNum>
  <w:abstractNum w:abstractNumId="25" w15:restartNumberingAfterBreak="0">
    <w:nsid w:val="6FCA78FF"/>
    <w:multiLevelType w:val="hybridMultilevel"/>
    <w:tmpl w:val="224C3BB4"/>
    <w:lvl w:ilvl="0" w:tplc="C3FEA18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53C2AA08">
      <w:numFmt w:val="bullet"/>
      <w:lvlText w:val="•"/>
      <w:lvlJc w:val="left"/>
      <w:pPr>
        <w:ind w:left="1620" w:hanging="360"/>
      </w:pPr>
      <w:rPr>
        <w:rFonts w:hint="default"/>
        <w:lang w:val="en-US" w:eastAsia="en-US" w:bidi="ar-SA"/>
      </w:rPr>
    </w:lvl>
    <w:lvl w:ilvl="2" w:tplc="98A8D49C">
      <w:numFmt w:val="bullet"/>
      <w:lvlText w:val="•"/>
      <w:lvlJc w:val="left"/>
      <w:pPr>
        <w:ind w:left="2520" w:hanging="360"/>
      </w:pPr>
      <w:rPr>
        <w:rFonts w:hint="default"/>
        <w:lang w:val="en-US" w:eastAsia="en-US" w:bidi="ar-SA"/>
      </w:rPr>
    </w:lvl>
    <w:lvl w:ilvl="3" w:tplc="EF321298">
      <w:numFmt w:val="bullet"/>
      <w:lvlText w:val="•"/>
      <w:lvlJc w:val="left"/>
      <w:pPr>
        <w:ind w:left="3420" w:hanging="360"/>
      </w:pPr>
      <w:rPr>
        <w:rFonts w:hint="default"/>
        <w:lang w:val="en-US" w:eastAsia="en-US" w:bidi="ar-SA"/>
      </w:rPr>
    </w:lvl>
    <w:lvl w:ilvl="4" w:tplc="9A5C2DB2">
      <w:numFmt w:val="bullet"/>
      <w:lvlText w:val="•"/>
      <w:lvlJc w:val="left"/>
      <w:pPr>
        <w:ind w:left="4320" w:hanging="360"/>
      </w:pPr>
      <w:rPr>
        <w:rFonts w:hint="default"/>
        <w:lang w:val="en-US" w:eastAsia="en-US" w:bidi="ar-SA"/>
      </w:rPr>
    </w:lvl>
    <w:lvl w:ilvl="5" w:tplc="62C82834">
      <w:numFmt w:val="bullet"/>
      <w:lvlText w:val="•"/>
      <w:lvlJc w:val="left"/>
      <w:pPr>
        <w:ind w:left="5220" w:hanging="360"/>
      </w:pPr>
      <w:rPr>
        <w:rFonts w:hint="default"/>
        <w:lang w:val="en-US" w:eastAsia="en-US" w:bidi="ar-SA"/>
      </w:rPr>
    </w:lvl>
    <w:lvl w:ilvl="6" w:tplc="DD00D480">
      <w:numFmt w:val="bullet"/>
      <w:lvlText w:val="•"/>
      <w:lvlJc w:val="left"/>
      <w:pPr>
        <w:ind w:left="6120" w:hanging="360"/>
      </w:pPr>
      <w:rPr>
        <w:rFonts w:hint="default"/>
        <w:lang w:val="en-US" w:eastAsia="en-US" w:bidi="ar-SA"/>
      </w:rPr>
    </w:lvl>
    <w:lvl w:ilvl="7" w:tplc="BA3AEFE0">
      <w:numFmt w:val="bullet"/>
      <w:lvlText w:val="•"/>
      <w:lvlJc w:val="left"/>
      <w:pPr>
        <w:ind w:left="7020" w:hanging="360"/>
      </w:pPr>
      <w:rPr>
        <w:rFonts w:hint="default"/>
        <w:lang w:val="en-US" w:eastAsia="en-US" w:bidi="ar-SA"/>
      </w:rPr>
    </w:lvl>
    <w:lvl w:ilvl="8" w:tplc="F9DC2E96">
      <w:numFmt w:val="bullet"/>
      <w:lvlText w:val="•"/>
      <w:lvlJc w:val="left"/>
      <w:pPr>
        <w:ind w:left="7920" w:hanging="360"/>
      </w:pPr>
      <w:rPr>
        <w:rFonts w:hint="default"/>
        <w:lang w:val="en-US" w:eastAsia="en-US" w:bidi="ar-SA"/>
      </w:rPr>
    </w:lvl>
  </w:abstractNum>
  <w:abstractNum w:abstractNumId="26" w15:restartNumberingAfterBreak="0">
    <w:nsid w:val="761711A0"/>
    <w:multiLevelType w:val="hybridMultilevel"/>
    <w:tmpl w:val="BE649222"/>
    <w:lvl w:ilvl="0" w:tplc="8C4A5E3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C23E5C5E">
      <w:numFmt w:val="bullet"/>
      <w:lvlText w:val="•"/>
      <w:lvlJc w:val="left"/>
      <w:pPr>
        <w:ind w:left="1620" w:hanging="360"/>
      </w:pPr>
      <w:rPr>
        <w:rFonts w:hint="default"/>
        <w:lang w:val="en-US" w:eastAsia="en-US" w:bidi="ar-SA"/>
      </w:rPr>
    </w:lvl>
    <w:lvl w:ilvl="2" w:tplc="F96C67D2">
      <w:numFmt w:val="bullet"/>
      <w:lvlText w:val="•"/>
      <w:lvlJc w:val="left"/>
      <w:pPr>
        <w:ind w:left="2520" w:hanging="360"/>
      </w:pPr>
      <w:rPr>
        <w:rFonts w:hint="default"/>
        <w:lang w:val="en-US" w:eastAsia="en-US" w:bidi="ar-SA"/>
      </w:rPr>
    </w:lvl>
    <w:lvl w:ilvl="3" w:tplc="60840D0E">
      <w:numFmt w:val="bullet"/>
      <w:lvlText w:val="•"/>
      <w:lvlJc w:val="left"/>
      <w:pPr>
        <w:ind w:left="3420" w:hanging="360"/>
      </w:pPr>
      <w:rPr>
        <w:rFonts w:hint="default"/>
        <w:lang w:val="en-US" w:eastAsia="en-US" w:bidi="ar-SA"/>
      </w:rPr>
    </w:lvl>
    <w:lvl w:ilvl="4" w:tplc="35C42C96">
      <w:numFmt w:val="bullet"/>
      <w:lvlText w:val="•"/>
      <w:lvlJc w:val="left"/>
      <w:pPr>
        <w:ind w:left="4320" w:hanging="360"/>
      </w:pPr>
      <w:rPr>
        <w:rFonts w:hint="default"/>
        <w:lang w:val="en-US" w:eastAsia="en-US" w:bidi="ar-SA"/>
      </w:rPr>
    </w:lvl>
    <w:lvl w:ilvl="5" w:tplc="D046CD12">
      <w:numFmt w:val="bullet"/>
      <w:lvlText w:val="•"/>
      <w:lvlJc w:val="left"/>
      <w:pPr>
        <w:ind w:left="5220" w:hanging="360"/>
      </w:pPr>
      <w:rPr>
        <w:rFonts w:hint="default"/>
        <w:lang w:val="en-US" w:eastAsia="en-US" w:bidi="ar-SA"/>
      </w:rPr>
    </w:lvl>
    <w:lvl w:ilvl="6" w:tplc="A68AA866">
      <w:numFmt w:val="bullet"/>
      <w:lvlText w:val="•"/>
      <w:lvlJc w:val="left"/>
      <w:pPr>
        <w:ind w:left="6120" w:hanging="360"/>
      </w:pPr>
      <w:rPr>
        <w:rFonts w:hint="default"/>
        <w:lang w:val="en-US" w:eastAsia="en-US" w:bidi="ar-SA"/>
      </w:rPr>
    </w:lvl>
    <w:lvl w:ilvl="7" w:tplc="DF86B31A">
      <w:numFmt w:val="bullet"/>
      <w:lvlText w:val="•"/>
      <w:lvlJc w:val="left"/>
      <w:pPr>
        <w:ind w:left="7020" w:hanging="360"/>
      </w:pPr>
      <w:rPr>
        <w:rFonts w:hint="default"/>
        <w:lang w:val="en-US" w:eastAsia="en-US" w:bidi="ar-SA"/>
      </w:rPr>
    </w:lvl>
    <w:lvl w:ilvl="8" w:tplc="76F8AA0E">
      <w:numFmt w:val="bullet"/>
      <w:lvlText w:val="•"/>
      <w:lvlJc w:val="left"/>
      <w:pPr>
        <w:ind w:left="7920" w:hanging="360"/>
      </w:pPr>
      <w:rPr>
        <w:rFonts w:hint="default"/>
        <w:lang w:val="en-US" w:eastAsia="en-US" w:bidi="ar-SA"/>
      </w:rPr>
    </w:lvl>
  </w:abstractNum>
  <w:abstractNum w:abstractNumId="27" w15:restartNumberingAfterBreak="0">
    <w:nsid w:val="7A5F507A"/>
    <w:multiLevelType w:val="hybridMultilevel"/>
    <w:tmpl w:val="514C2B3C"/>
    <w:lvl w:ilvl="0" w:tplc="F4BA4F2A">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C7C1FA4">
      <w:numFmt w:val="bullet"/>
      <w:lvlText w:val="•"/>
      <w:lvlJc w:val="left"/>
      <w:pPr>
        <w:ind w:left="1620" w:hanging="360"/>
      </w:pPr>
      <w:rPr>
        <w:rFonts w:hint="default"/>
        <w:lang w:val="en-US" w:eastAsia="en-US" w:bidi="ar-SA"/>
      </w:rPr>
    </w:lvl>
    <w:lvl w:ilvl="2" w:tplc="3A32FC38">
      <w:numFmt w:val="bullet"/>
      <w:lvlText w:val="•"/>
      <w:lvlJc w:val="left"/>
      <w:pPr>
        <w:ind w:left="2520" w:hanging="360"/>
      </w:pPr>
      <w:rPr>
        <w:rFonts w:hint="default"/>
        <w:lang w:val="en-US" w:eastAsia="en-US" w:bidi="ar-SA"/>
      </w:rPr>
    </w:lvl>
    <w:lvl w:ilvl="3" w:tplc="998CF9BA">
      <w:numFmt w:val="bullet"/>
      <w:lvlText w:val="•"/>
      <w:lvlJc w:val="left"/>
      <w:pPr>
        <w:ind w:left="3420" w:hanging="360"/>
      </w:pPr>
      <w:rPr>
        <w:rFonts w:hint="default"/>
        <w:lang w:val="en-US" w:eastAsia="en-US" w:bidi="ar-SA"/>
      </w:rPr>
    </w:lvl>
    <w:lvl w:ilvl="4" w:tplc="19542B2A">
      <w:numFmt w:val="bullet"/>
      <w:lvlText w:val="•"/>
      <w:lvlJc w:val="left"/>
      <w:pPr>
        <w:ind w:left="4320" w:hanging="360"/>
      </w:pPr>
      <w:rPr>
        <w:rFonts w:hint="default"/>
        <w:lang w:val="en-US" w:eastAsia="en-US" w:bidi="ar-SA"/>
      </w:rPr>
    </w:lvl>
    <w:lvl w:ilvl="5" w:tplc="66205E3E">
      <w:numFmt w:val="bullet"/>
      <w:lvlText w:val="•"/>
      <w:lvlJc w:val="left"/>
      <w:pPr>
        <w:ind w:left="5220" w:hanging="360"/>
      </w:pPr>
      <w:rPr>
        <w:rFonts w:hint="default"/>
        <w:lang w:val="en-US" w:eastAsia="en-US" w:bidi="ar-SA"/>
      </w:rPr>
    </w:lvl>
    <w:lvl w:ilvl="6" w:tplc="E68E6594">
      <w:numFmt w:val="bullet"/>
      <w:lvlText w:val="•"/>
      <w:lvlJc w:val="left"/>
      <w:pPr>
        <w:ind w:left="6120" w:hanging="360"/>
      </w:pPr>
      <w:rPr>
        <w:rFonts w:hint="default"/>
        <w:lang w:val="en-US" w:eastAsia="en-US" w:bidi="ar-SA"/>
      </w:rPr>
    </w:lvl>
    <w:lvl w:ilvl="7" w:tplc="466C2F1A">
      <w:numFmt w:val="bullet"/>
      <w:lvlText w:val="•"/>
      <w:lvlJc w:val="left"/>
      <w:pPr>
        <w:ind w:left="7020" w:hanging="360"/>
      </w:pPr>
      <w:rPr>
        <w:rFonts w:hint="default"/>
        <w:lang w:val="en-US" w:eastAsia="en-US" w:bidi="ar-SA"/>
      </w:rPr>
    </w:lvl>
    <w:lvl w:ilvl="8" w:tplc="7FE0535E">
      <w:numFmt w:val="bullet"/>
      <w:lvlText w:val="•"/>
      <w:lvlJc w:val="left"/>
      <w:pPr>
        <w:ind w:left="7920" w:hanging="360"/>
      </w:pPr>
      <w:rPr>
        <w:rFonts w:hint="default"/>
        <w:lang w:val="en-US" w:eastAsia="en-US" w:bidi="ar-SA"/>
      </w:rPr>
    </w:lvl>
  </w:abstractNum>
  <w:abstractNum w:abstractNumId="28" w15:restartNumberingAfterBreak="0">
    <w:nsid w:val="7EF56108"/>
    <w:multiLevelType w:val="multilevel"/>
    <w:tmpl w:val="601680C8"/>
    <w:lvl w:ilvl="0">
      <w:start w:val="1"/>
      <w:numFmt w:val="decimal"/>
      <w:lvlText w:val="%1."/>
      <w:lvlJc w:val="left"/>
      <w:pPr>
        <w:ind w:left="308" w:hanging="309"/>
        <w:jc w:val="left"/>
      </w:pPr>
      <w:rPr>
        <w:rFonts w:ascii="Calibri" w:eastAsia="Calibri" w:hAnsi="Calibri" w:cs="Calibri" w:hint="default"/>
        <w:b w:val="0"/>
        <w:bCs w:val="0"/>
        <w:i w:val="0"/>
        <w:iCs w:val="0"/>
        <w:color w:val="0F4761"/>
        <w:spacing w:val="0"/>
        <w:w w:val="98"/>
        <w:sz w:val="38"/>
        <w:szCs w:val="38"/>
        <w:lang w:val="en-US" w:eastAsia="en-US" w:bidi="ar-SA"/>
      </w:rPr>
    </w:lvl>
    <w:lvl w:ilvl="1">
      <w:start w:val="1"/>
      <w:numFmt w:val="decimal"/>
      <w:lvlText w:val="%1.%2."/>
      <w:lvlJc w:val="left"/>
      <w:pPr>
        <w:ind w:left="493" w:hanging="494"/>
        <w:jc w:val="left"/>
      </w:pPr>
      <w:rPr>
        <w:rFonts w:ascii="Calibri" w:eastAsia="Calibri" w:hAnsi="Calibri" w:cs="Calibri" w:hint="default"/>
        <w:b w:val="0"/>
        <w:bCs w:val="0"/>
        <w:i w:val="0"/>
        <w:iCs w:val="0"/>
        <w:color w:val="0F4761"/>
        <w:spacing w:val="-1"/>
        <w:w w:val="101"/>
        <w:sz w:val="30"/>
        <w:szCs w:val="30"/>
        <w:lang w:val="en-US" w:eastAsia="en-US" w:bidi="ar-SA"/>
      </w:rPr>
    </w:lvl>
    <w:lvl w:ilvl="2">
      <w:start w:val="1"/>
      <w:numFmt w:val="decimal"/>
      <w:lvlText w:val="%1.%2.%3."/>
      <w:lvlJc w:val="left"/>
      <w:pPr>
        <w:ind w:left="4943" w:hanging="690"/>
        <w:jc w:val="left"/>
      </w:pPr>
      <w:rPr>
        <w:rFonts w:ascii="Calibri" w:eastAsia="Calibri" w:hAnsi="Calibri" w:cs="Calibri" w:hint="default"/>
        <w:b w:val="0"/>
        <w:bCs w:val="0"/>
        <w:i w:val="0"/>
        <w:iCs w:val="0"/>
        <w:color w:val="0F4761"/>
        <w:spacing w:val="0"/>
        <w:w w:val="107"/>
        <w:sz w:val="26"/>
        <w:szCs w:val="26"/>
        <w:lang w:val="en-US" w:eastAsia="en-US" w:bidi="ar-SA"/>
      </w:rPr>
    </w:lvl>
    <w:lvl w:ilvl="3">
      <w:numFmt w:val="bullet"/>
      <w:lvlText w:val="•"/>
      <w:lvlJc w:val="left"/>
      <w:pPr>
        <w:ind w:left="1810" w:hanging="690"/>
      </w:pPr>
      <w:rPr>
        <w:rFonts w:hint="default"/>
        <w:lang w:val="en-US" w:eastAsia="en-US" w:bidi="ar-SA"/>
      </w:rPr>
    </w:lvl>
    <w:lvl w:ilvl="4">
      <w:numFmt w:val="bullet"/>
      <w:lvlText w:val="•"/>
      <w:lvlJc w:val="left"/>
      <w:pPr>
        <w:ind w:left="2940" w:hanging="690"/>
      </w:pPr>
      <w:rPr>
        <w:rFonts w:hint="default"/>
        <w:lang w:val="en-US" w:eastAsia="en-US" w:bidi="ar-SA"/>
      </w:rPr>
    </w:lvl>
    <w:lvl w:ilvl="5">
      <w:numFmt w:val="bullet"/>
      <w:lvlText w:val="•"/>
      <w:lvlJc w:val="left"/>
      <w:pPr>
        <w:ind w:left="4070" w:hanging="690"/>
      </w:pPr>
      <w:rPr>
        <w:rFonts w:hint="default"/>
        <w:lang w:val="en-US" w:eastAsia="en-US" w:bidi="ar-SA"/>
      </w:rPr>
    </w:lvl>
    <w:lvl w:ilvl="6">
      <w:numFmt w:val="bullet"/>
      <w:lvlText w:val="•"/>
      <w:lvlJc w:val="left"/>
      <w:pPr>
        <w:ind w:left="5200" w:hanging="690"/>
      </w:pPr>
      <w:rPr>
        <w:rFonts w:hint="default"/>
        <w:lang w:val="en-US" w:eastAsia="en-US" w:bidi="ar-SA"/>
      </w:rPr>
    </w:lvl>
    <w:lvl w:ilvl="7">
      <w:numFmt w:val="bullet"/>
      <w:lvlText w:val="•"/>
      <w:lvlJc w:val="left"/>
      <w:pPr>
        <w:ind w:left="6330" w:hanging="690"/>
      </w:pPr>
      <w:rPr>
        <w:rFonts w:hint="default"/>
        <w:lang w:val="en-US" w:eastAsia="en-US" w:bidi="ar-SA"/>
      </w:rPr>
    </w:lvl>
    <w:lvl w:ilvl="8">
      <w:numFmt w:val="bullet"/>
      <w:lvlText w:val="•"/>
      <w:lvlJc w:val="left"/>
      <w:pPr>
        <w:ind w:left="7460" w:hanging="690"/>
      </w:pPr>
      <w:rPr>
        <w:rFonts w:hint="default"/>
        <w:lang w:val="en-US" w:eastAsia="en-US" w:bidi="ar-SA"/>
      </w:rPr>
    </w:lvl>
  </w:abstractNum>
  <w:num w:numId="1" w16cid:durableId="1032876513">
    <w:abstractNumId w:val="18"/>
  </w:num>
  <w:num w:numId="2" w16cid:durableId="1317565562">
    <w:abstractNumId w:val="16"/>
  </w:num>
  <w:num w:numId="3" w16cid:durableId="283581380">
    <w:abstractNumId w:val="20"/>
  </w:num>
  <w:num w:numId="4" w16cid:durableId="626085683">
    <w:abstractNumId w:val="7"/>
  </w:num>
  <w:num w:numId="5" w16cid:durableId="1733651089">
    <w:abstractNumId w:val="2"/>
  </w:num>
  <w:num w:numId="6" w16cid:durableId="1996687682">
    <w:abstractNumId w:val="6"/>
  </w:num>
  <w:num w:numId="7" w16cid:durableId="1504515369">
    <w:abstractNumId w:val="1"/>
  </w:num>
  <w:num w:numId="8" w16cid:durableId="281959789">
    <w:abstractNumId w:val="4"/>
  </w:num>
  <w:num w:numId="9" w16cid:durableId="231425492">
    <w:abstractNumId w:val="21"/>
  </w:num>
  <w:num w:numId="10" w16cid:durableId="695695130">
    <w:abstractNumId w:val="13"/>
  </w:num>
  <w:num w:numId="11" w16cid:durableId="1133057158">
    <w:abstractNumId w:val="5"/>
  </w:num>
  <w:num w:numId="12" w16cid:durableId="938682268">
    <w:abstractNumId w:val="0"/>
  </w:num>
  <w:num w:numId="13" w16cid:durableId="1628506506">
    <w:abstractNumId w:val="24"/>
  </w:num>
  <w:num w:numId="14" w16cid:durableId="766272867">
    <w:abstractNumId w:val="25"/>
  </w:num>
  <w:num w:numId="15" w16cid:durableId="1338537709">
    <w:abstractNumId w:val="22"/>
  </w:num>
  <w:num w:numId="16" w16cid:durableId="1294091239">
    <w:abstractNumId w:val="9"/>
  </w:num>
  <w:num w:numId="17" w16cid:durableId="2085685653">
    <w:abstractNumId w:val="23"/>
  </w:num>
  <w:num w:numId="18" w16cid:durableId="782459226">
    <w:abstractNumId w:val="11"/>
  </w:num>
  <w:num w:numId="19" w16cid:durableId="1260288248">
    <w:abstractNumId w:val="26"/>
  </w:num>
  <w:num w:numId="20" w16cid:durableId="1069351354">
    <w:abstractNumId w:val="10"/>
  </w:num>
  <w:num w:numId="21" w16cid:durableId="318465673">
    <w:abstractNumId w:val="17"/>
  </w:num>
  <w:num w:numId="22" w16cid:durableId="1419249157">
    <w:abstractNumId w:val="8"/>
  </w:num>
  <w:num w:numId="23" w16cid:durableId="2042899673">
    <w:abstractNumId w:val="27"/>
  </w:num>
  <w:num w:numId="24" w16cid:durableId="928736725">
    <w:abstractNumId w:val="19"/>
  </w:num>
  <w:num w:numId="25" w16cid:durableId="28800419">
    <w:abstractNumId w:val="3"/>
  </w:num>
  <w:num w:numId="26" w16cid:durableId="1451822064">
    <w:abstractNumId w:val="14"/>
  </w:num>
  <w:num w:numId="27" w16cid:durableId="929965915">
    <w:abstractNumId w:val="12"/>
  </w:num>
  <w:num w:numId="28" w16cid:durableId="235019762">
    <w:abstractNumId w:val="28"/>
  </w:num>
  <w:num w:numId="29" w16cid:durableId="67387348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brina Caldwell">
    <w15:presenceInfo w15:providerId="AD" w15:userId="S::sabrina.caldwell@anu.edu.au::9b8cd91f-bf36-4add-9c14-16fd2bf92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4BEA"/>
    <w:rsid w:val="00007647"/>
    <w:rsid w:val="0011292C"/>
    <w:rsid w:val="00184BEA"/>
    <w:rsid w:val="00266050"/>
    <w:rsid w:val="002D03AB"/>
    <w:rsid w:val="00453169"/>
    <w:rsid w:val="004F5230"/>
    <w:rsid w:val="00506046"/>
    <w:rsid w:val="007339FE"/>
    <w:rsid w:val="008E3CB4"/>
    <w:rsid w:val="00962BF7"/>
    <w:rsid w:val="00AE61B8"/>
    <w:rsid w:val="00CD114A"/>
    <w:rsid w:val="00F06D5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3F59"/>
  <w15:docId w15:val="{55D1A440-15E1-4D30-A22C-6FF7FF1D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6" w:hanging="306"/>
      <w:outlineLvl w:val="0"/>
    </w:pPr>
    <w:rPr>
      <w:sz w:val="40"/>
      <w:szCs w:val="40"/>
    </w:rPr>
  </w:style>
  <w:style w:type="paragraph" w:styleId="Heading2">
    <w:name w:val="heading 2"/>
    <w:basedOn w:val="Normal"/>
    <w:uiPriority w:val="9"/>
    <w:unhideWhenUsed/>
    <w:qFormat/>
    <w:pPr>
      <w:spacing w:before="201"/>
      <w:ind w:left="490" w:hanging="490"/>
      <w:outlineLvl w:val="1"/>
    </w:pPr>
    <w:rPr>
      <w:sz w:val="32"/>
      <w:szCs w:val="32"/>
    </w:rPr>
  </w:style>
  <w:style w:type="paragraph" w:styleId="Heading3">
    <w:name w:val="heading 3"/>
    <w:basedOn w:val="Normal"/>
    <w:uiPriority w:val="9"/>
    <w:unhideWhenUsed/>
    <w:qFormat/>
    <w:pPr>
      <w:spacing w:before="85"/>
      <w:ind w:left="684" w:hanging="684"/>
      <w:outlineLvl w:val="2"/>
    </w:pPr>
    <w:rPr>
      <w:sz w:val="28"/>
      <w:szCs w:val="28"/>
    </w:rPr>
  </w:style>
  <w:style w:type="paragraph" w:styleId="Heading4">
    <w:name w:val="heading 4"/>
    <w:basedOn w:val="Normal"/>
    <w:uiPriority w:val="9"/>
    <w:unhideWhenUsed/>
    <w:qFormat/>
    <w:pPr>
      <w:spacing w:before="203"/>
      <w:ind w:left="71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95" w:hanging="195"/>
    </w:pPr>
    <w:rPr>
      <w:sz w:val="24"/>
      <w:szCs w:val="24"/>
    </w:rPr>
  </w:style>
  <w:style w:type="paragraph" w:styleId="TOC2">
    <w:name w:val="toc 2"/>
    <w:basedOn w:val="Normal"/>
    <w:uiPriority w:val="1"/>
    <w:qFormat/>
    <w:pPr>
      <w:spacing w:before="101"/>
      <w:ind w:left="631" w:hanging="391"/>
    </w:pPr>
    <w:rPr>
      <w:sz w:val="24"/>
      <w:szCs w:val="24"/>
    </w:rPr>
  </w:style>
  <w:style w:type="paragraph" w:styleId="TOC3">
    <w:name w:val="toc 3"/>
    <w:basedOn w:val="Normal"/>
    <w:uiPriority w:val="1"/>
    <w:qFormat/>
    <w:pPr>
      <w:spacing w:before="96"/>
      <w:ind w:left="1067" w:hanging="587"/>
    </w:pPr>
    <w:rPr>
      <w:sz w:val="24"/>
      <w:szCs w:val="24"/>
    </w:rPr>
  </w:style>
  <w:style w:type="paragraph" w:styleId="BodyText">
    <w:name w:val="Body Text"/>
    <w:basedOn w:val="Normal"/>
    <w:uiPriority w:val="1"/>
    <w:qFormat/>
    <w:pPr>
      <w:spacing w:before="203"/>
      <w:ind w:right="357"/>
      <w:jc w:val="both"/>
    </w:pPr>
    <w:rPr>
      <w:sz w:val="24"/>
      <w:szCs w:val="24"/>
    </w:rPr>
  </w:style>
  <w:style w:type="paragraph" w:styleId="Title">
    <w:name w:val="Title"/>
    <w:basedOn w:val="Normal"/>
    <w:uiPriority w:val="10"/>
    <w:qFormat/>
    <w:pPr>
      <w:spacing w:before="70"/>
      <w:ind w:left="29" w:right="375"/>
      <w:jc w:val="center"/>
    </w:pPr>
    <w:rPr>
      <w:sz w:val="56"/>
      <w:szCs w:val="56"/>
    </w:rPr>
  </w:style>
  <w:style w:type="paragraph" w:styleId="ListParagraph">
    <w:name w:val="List Paragraph"/>
    <w:basedOn w:val="Normal"/>
    <w:uiPriority w:val="1"/>
    <w:qFormat/>
    <w:pPr>
      <w:spacing w:before="203"/>
      <w:ind w:left="719" w:hanging="359"/>
    </w:pPr>
  </w:style>
  <w:style w:type="paragraph" w:customStyle="1" w:styleId="TableParagraph">
    <w:name w:val="Table Paragraph"/>
    <w:basedOn w:val="Normal"/>
    <w:uiPriority w:val="1"/>
    <w:qFormat/>
  </w:style>
  <w:style w:type="paragraph" w:styleId="Revision">
    <w:name w:val="Revision"/>
    <w:hidden/>
    <w:uiPriority w:val="99"/>
    <w:semiHidden/>
    <w:rsid w:val="0011292C"/>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11292C"/>
    <w:rPr>
      <w:sz w:val="16"/>
      <w:szCs w:val="16"/>
    </w:rPr>
  </w:style>
  <w:style w:type="paragraph" w:styleId="CommentText">
    <w:name w:val="annotation text"/>
    <w:basedOn w:val="Normal"/>
    <w:link w:val="CommentTextChar"/>
    <w:uiPriority w:val="99"/>
    <w:unhideWhenUsed/>
    <w:rsid w:val="0011292C"/>
    <w:rPr>
      <w:sz w:val="20"/>
      <w:szCs w:val="20"/>
    </w:rPr>
  </w:style>
  <w:style w:type="character" w:customStyle="1" w:styleId="CommentTextChar">
    <w:name w:val="Comment Text Char"/>
    <w:basedOn w:val="DefaultParagraphFont"/>
    <w:link w:val="CommentText"/>
    <w:uiPriority w:val="99"/>
    <w:rsid w:val="0011292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11292C"/>
    <w:rPr>
      <w:b/>
      <w:bCs/>
    </w:rPr>
  </w:style>
  <w:style w:type="character" w:customStyle="1" w:styleId="CommentSubjectChar">
    <w:name w:val="Comment Subject Char"/>
    <w:basedOn w:val="CommentTextChar"/>
    <w:link w:val="CommentSubject"/>
    <w:uiPriority w:val="99"/>
    <w:semiHidden/>
    <w:rsid w:val="0011292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tu.int/itu-t/workprog/wp_item.aspx?isn=21058" TargetMode="External"/><Relationship Id="rId18" Type="http://schemas.microsoft.com/office/2011/relationships/people" Target="peop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footer" Target="footer1.xml"/><Relationship Id="rId12" Type="http://schemas.openxmlformats.org/officeDocument/2006/relationships/hyperlink" Target="http://www.itu.int/itu-t/workprog/wp_item.aspx?isn=211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itu.int/ITU-T/workprog/wp_item.aspx?isn=22161"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Props1.xml><?xml version="1.0" encoding="utf-8"?>
<ds:datastoreItem xmlns:ds="http://schemas.openxmlformats.org/officeDocument/2006/customXml" ds:itemID="{16423C88-434C-428B-A2B3-A1465B2DE52D}"/>
</file>

<file path=customXml/itemProps2.xml><?xml version="1.0" encoding="utf-8"?>
<ds:datastoreItem xmlns:ds="http://schemas.openxmlformats.org/officeDocument/2006/customXml" ds:itemID="{5243BC22-8499-4A1B-8452-2EA7F2F5A10C}"/>
</file>

<file path=customXml/itemProps3.xml><?xml version="1.0" encoding="utf-8"?>
<ds:datastoreItem xmlns:ds="http://schemas.openxmlformats.org/officeDocument/2006/customXml" ds:itemID="{BC733EA4-D11B-4EEC-9E34-3ECA42B61278}"/>
</file>

<file path=docProps/app.xml><?xml version="1.0" encoding="utf-8"?>
<Properties xmlns="http://schemas.openxmlformats.org/officeDocument/2006/extended-properties" xmlns:vt="http://schemas.openxmlformats.org/officeDocument/2006/docPropsVTypes">
  <Template>Normal</Template>
  <TotalTime>26</TotalTime>
  <Pages>19</Pages>
  <Words>3996</Words>
  <Characters>22782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Review_of_Standards_R2</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Review_of_Standards_R2</dc:title>
  <dc:creator>Touradj Ebrahimi</dc:creator>
  <cp:lastModifiedBy>Sabrina Caldwell</cp:lastModifiedBy>
  <cp:revision>3</cp:revision>
  <dcterms:created xsi:type="dcterms:W3CDTF">2025-05-14T10:55:00Z</dcterms:created>
  <dcterms:modified xsi:type="dcterms:W3CDTF">2025-05-14T11:17:00Z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Creator">
    <vt:lpwstr>Word</vt:lpwstr>
  </property>
  <property fmtid="{D5CDD505-2E9C-101B-9397-08002B2CF9AE}" pid="4" name="LastSaved">
    <vt:filetime>2025-05-14T00:00:00Z</vt:filetime>
  </property>
  <property fmtid="{D5CDD505-2E9C-101B-9397-08002B2CF9AE}" pid="5" name="Producer">
    <vt:lpwstr>macOS Version 15.4.1 (Build 24E263) Quartz PDFContext</vt:lpwstr>
  </property>
  <property fmtid="{D5CDD505-2E9C-101B-9397-08002B2CF9AE}" pid="6" name="ContentTypeId">
    <vt:lpwstr>0x010100BC603E13C3A73340A6732121C1853D0C</vt:lpwstr>
  </property>
</Properties>
</file>